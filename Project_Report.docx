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imes New Roman"/>
          <w:sz w:val="28"/>
          <w:szCs w:val="28"/>
        </w:rPr>
        <w:id w:val="-1853256317"/>
        <w:docPartObj>
          <w:docPartGallery w:val="Cover Pages"/>
          <w:docPartUnique/>
        </w:docPartObj>
      </w:sdtPr>
      <w:sdtEndPr/>
      <w:sdtContent>
        <w:p w14:paraId="203CB9AB" w14:textId="6F591D46" w:rsidR="00902544" w:rsidRPr="000976C0" w:rsidRDefault="00902544" w:rsidP="00186F95">
          <w:pPr>
            <w:spacing w:line="276" w:lineRule="auto"/>
            <w:jc w:val="both"/>
            <w:rPr>
              <w:rFonts w:cs="Times New Roman"/>
              <w:sz w:val="28"/>
              <w:szCs w:val="28"/>
            </w:rPr>
          </w:pPr>
          <w:r w:rsidRPr="000976C0">
            <w:rPr>
              <w:rFonts w:cs="Times New Roman"/>
              <w:noProof/>
              <w:sz w:val="28"/>
              <w:szCs w:val="28"/>
            </w:rPr>
            <mc:AlternateContent>
              <mc:Choice Requires="wpg">
                <w:drawing>
                  <wp:anchor distT="0" distB="0" distL="114300" distR="114300" simplePos="0" relativeHeight="251658240" behindDoc="1" locked="0" layoutInCell="1" allowOverlap="1" wp14:anchorId="54AB9735" wp14:editId="3002957B">
                    <wp:simplePos x="0" y="0"/>
                    <wp:positionH relativeFrom="page">
                      <wp:posOffset>473710</wp:posOffset>
                    </wp:positionH>
                    <wp:positionV relativeFrom="page">
                      <wp:posOffset>-106680</wp:posOffset>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87F632" w14:textId="47A2557C" w:rsidR="00902544" w:rsidRDefault="00902544">
                                  <w:pPr>
                                    <w:pStyle w:val="NoSpacing"/>
                                    <w:spacing w:before="120"/>
                                    <w:jc w:val="center"/>
                                    <w:rPr>
                                      <w:color w:val="FFFFFF" w:themeColor="background1"/>
                                    </w:rPr>
                                  </w:pPr>
                                </w:p>
                                <w:p w14:paraId="7BFCDA31" w14:textId="737D6794" w:rsidR="00902544" w:rsidRDefault="00902544">
                                  <w:pPr>
                                    <w:pStyle w:val="NoSpacing"/>
                                    <w:spacing w:before="120"/>
                                    <w:jc w:val="center"/>
                                    <w:rPr>
                                      <w:color w:val="FFFFFF" w:themeColor="background1"/>
                                    </w:rPr>
                                  </w:pPr>
                                  <w:r>
                                    <w:rPr>
                                      <w:color w:val="FFFFFF" w:themeColor="background1"/>
                                    </w:rPr>
                                    <w:t>  </w:t>
                                  </w:r>
                                </w:p>
                                <w:p w14:paraId="59BFEA56" w14:textId="58FDF01D" w:rsidR="00074CF7" w:rsidRPr="008A6054" w:rsidRDefault="00074CF7">
                                  <w:pPr>
                                    <w:pStyle w:val="NoSpacing"/>
                                    <w:spacing w:before="120"/>
                                    <w:jc w:val="center"/>
                                    <w:rPr>
                                      <w:color w:val="FFFFFF" w:themeColor="background1"/>
                                      <w:sz w:val="24"/>
                                      <w:szCs w:val="24"/>
                                    </w:rPr>
                                  </w:pPr>
                                  <w:r w:rsidRPr="008A6054">
                                    <w:rPr>
                                      <w:color w:val="FFFFFF" w:themeColor="background1"/>
                                      <w:sz w:val="24"/>
                                      <w:szCs w:val="24"/>
                                    </w:rPr>
                                    <w:t>Team</w:t>
                                  </w:r>
                                  <w:r w:rsidR="008A6054">
                                    <w:rPr>
                                      <w:color w:val="FFFFFF" w:themeColor="background1"/>
                                      <w:sz w:val="24"/>
                                      <w:szCs w:val="24"/>
                                    </w:rPr>
                                    <w:t>-</w:t>
                                  </w:r>
                                  <w:r w:rsidR="00DB1F2E">
                                    <w:rPr>
                                      <w:color w:val="FFFFFF" w:themeColor="background1"/>
                                      <w:sz w:val="24"/>
                                      <w:szCs w:val="24"/>
                                    </w:rPr>
                                    <w:t>S2</w:t>
                                  </w:r>
                                  <w:r w:rsidR="00A40635">
                                    <w:rPr>
                                      <w:color w:val="FFFFFF" w:themeColor="background1"/>
                                      <w:sz w:val="24"/>
                                      <w:szCs w:val="24"/>
                                    </w:rPr>
                                    <w:t>O</w:t>
                                  </w:r>
                                  <w:r w:rsidR="00DB1F2E">
                                    <w:rPr>
                                      <w:color w:val="FFFFFF" w:themeColor="background1"/>
                                      <w:sz w:val="24"/>
                                      <w:szCs w:val="24"/>
                                    </w:rPr>
                                    <w:t>_</w:t>
                                  </w:r>
                                  <w:r w:rsidR="00D15DC5">
                                    <w:rPr>
                                      <w:color w:val="FFFFFF" w:themeColor="background1"/>
                                      <w:sz w:val="24"/>
                                      <w:szCs w:val="24"/>
                                    </w:rPr>
                                    <w:t>Group</w:t>
                                  </w:r>
                                  <w:r w:rsidR="00287DE6" w:rsidRPr="008A6054">
                                    <w:rPr>
                                      <w:color w:val="FFFFFF" w:themeColor="background1"/>
                                      <w:sz w:val="24"/>
                                      <w:szCs w:val="24"/>
                                    </w:rPr>
                                    <w:t>5</w:t>
                                  </w:r>
                                </w:p>
                                <w:p w14:paraId="1D1E1193" w14:textId="443FFCC2" w:rsidR="00237089" w:rsidRDefault="00FF5D63">
                                  <w:pPr>
                                    <w:pStyle w:val="NoSpacing"/>
                                    <w:spacing w:before="120"/>
                                    <w:jc w:val="center"/>
                                    <w:rPr>
                                      <w:color w:val="FFFFFF" w:themeColor="background1"/>
                                    </w:rPr>
                                  </w:pPr>
                                  <w:r w:rsidRPr="00FF5D63">
                                    <w:rPr>
                                      <w:color w:val="FFFFFF" w:themeColor="background1"/>
                                    </w:rPr>
                                    <w:t>Gummaraj Shivakumar Sridevi, Trivikram - (gsstrivikram18)</w:t>
                                  </w:r>
                                </w:p>
                                <w:p w14:paraId="42C99E4A" w14:textId="77777777" w:rsidR="008B46EC" w:rsidRDefault="008B46EC">
                                  <w:pPr>
                                    <w:pStyle w:val="NoSpacing"/>
                                    <w:spacing w:before="120"/>
                                    <w:jc w:val="center"/>
                                    <w:rPr>
                                      <w:color w:val="FFFFFF" w:themeColor="background1"/>
                                    </w:rPr>
                                  </w:pPr>
                                  <w:r w:rsidRPr="008B46EC">
                                    <w:rPr>
                                      <w:color w:val="FFFFFF" w:themeColor="background1"/>
                                    </w:rPr>
                                    <w:t xml:space="preserve">Mandapati, Puneeth Varma - (varmapuneeth07) </w:t>
                                  </w:r>
                                </w:p>
                                <w:p w14:paraId="42D664F6" w14:textId="77777777" w:rsidR="008A5578" w:rsidRDefault="008A5578">
                                  <w:pPr>
                                    <w:pStyle w:val="NoSpacing"/>
                                    <w:spacing w:before="120"/>
                                    <w:jc w:val="center"/>
                                    <w:rPr>
                                      <w:color w:val="FFFFFF" w:themeColor="background1"/>
                                    </w:rPr>
                                  </w:pPr>
                                  <w:r w:rsidRPr="008A5578">
                                    <w:rPr>
                                      <w:color w:val="FFFFFF" w:themeColor="background1"/>
                                    </w:rPr>
                                    <w:t xml:space="preserve">Ramesh, Kirthana - (kirthanaramesh) </w:t>
                                  </w:r>
                                </w:p>
                                <w:p w14:paraId="35B75588" w14:textId="6B0C8902" w:rsidR="00237089" w:rsidRDefault="00716AC4" w:rsidP="00716AC4">
                                  <w:pPr>
                                    <w:pStyle w:val="NoSpacing"/>
                                    <w:spacing w:before="120"/>
                                    <w:jc w:val="center"/>
                                    <w:rPr>
                                      <w:color w:val="FFFFFF" w:themeColor="background1"/>
                                    </w:rPr>
                                  </w:pPr>
                                  <w:r w:rsidRPr="00716AC4">
                                    <w:rPr>
                                      <w:color w:val="FFFFFF" w:themeColor="background1"/>
                                    </w:rPr>
                                    <w:t>Thondepu, Manish Kumar - (manisht)</w:t>
                                  </w:r>
                                </w:p>
                                <w:p w14:paraId="163350BD" w14:textId="537DD5C0" w:rsidR="00716AC4" w:rsidRDefault="007238A7" w:rsidP="00716AC4">
                                  <w:pPr>
                                    <w:pStyle w:val="NoSpacing"/>
                                    <w:spacing w:before="120"/>
                                    <w:jc w:val="center"/>
                                    <w:rPr>
                                      <w:color w:val="FFFFFF" w:themeColor="background1"/>
                                    </w:rPr>
                                  </w:pPr>
                                  <w:r w:rsidRPr="007238A7">
                                    <w:rPr>
                                      <w:color w:val="FFFFFF" w:themeColor="background1"/>
                                    </w:rPr>
                                    <w:t>Tumma, Teja - (krishnateja)</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156082" w:themeColor="accent1"/>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E4B77B9" w14:textId="5C8F223F" w:rsidR="00902544" w:rsidRDefault="00EB7D9E">
                                      <w:pPr>
                                        <w:pStyle w:val="NoSpacing"/>
                                        <w:jc w:val="center"/>
                                        <w:rPr>
                                          <w:rFonts w:ascii="Times New Roman" w:eastAsiaTheme="majorEastAsia" w:hAnsi="Times New Roman" w:cs="Times New Roman"/>
                                          <w:caps/>
                                          <w:color w:val="156082" w:themeColor="accent1"/>
                                          <w:sz w:val="48"/>
                                          <w:szCs w:val="48"/>
                                        </w:rPr>
                                      </w:pPr>
                                      <w:r>
                                        <w:rPr>
                                          <w:rFonts w:ascii="Times New Roman" w:eastAsiaTheme="majorEastAsia" w:hAnsi="Times New Roman" w:cs="Times New Roman"/>
                                          <w:caps/>
                                          <w:color w:val="156082" w:themeColor="accent1"/>
                                          <w:sz w:val="48"/>
                                          <w:szCs w:val="48"/>
                                        </w:rPr>
                                        <w:t>Dataco supply chain analysis</w:t>
                                      </w:r>
                                    </w:p>
                                  </w:sdtContent>
                                </w:sdt>
                                <w:p w14:paraId="67CAA51C" w14:textId="283A70F4" w:rsidR="00BC2831" w:rsidRPr="00902544" w:rsidRDefault="00BC2831">
                                  <w:pPr>
                                    <w:pStyle w:val="NoSpacing"/>
                                    <w:jc w:val="center"/>
                                    <w:rPr>
                                      <w:rFonts w:ascii="Times New Roman" w:eastAsiaTheme="majorEastAsia" w:hAnsi="Times New Roman" w:cs="Times New Roman"/>
                                      <w:caps/>
                                      <w:color w:val="156082" w:themeColor="accent1"/>
                                      <w:sz w:val="56"/>
                                      <w:szCs w:val="56"/>
                                    </w:rPr>
                                  </w:pPr>
                                  <w:r>
                                    <w:rPr>
                                      <w:rFonts w:ascii="Times New Roman" w:eastAsiaTheme="majorEastAsia" w:hAnsi="Times New Roman" w:cs="Times New Roman"/>
                                      <w:caps/>
                                      <w:color w:val="156082" w:themeColor="accent1"/>
                                      <w:sz w:val="48"/>
                                      <w:szCs w:val="48"/>
                                    </w:rPr>
                                    <w:t>MIS 587 Project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AB9735" id="Group 62" o:spid="_x0000_s1026" style="position:absolute;left:0;text-align:left;margin-left:37.3pt;margin-top:-8.4pt;width:540.55pt;height:718.4pt;z-index:-251658240;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7587F632" w14:textId="47A2557C" w:rsidR="00902544" w:rsidRDefault="00902544">
                            <w:pPr>
                              <w:pStyle w:val="NoSpacing"/>
                              <w:spacing w:before="120"/>
                              <w:jc w:val="center"/>
                              <w:rPr>
                                <w:color w:val="FFFFFF" w:themeColor="background1"/>
                              </w:rPr>
                            </w:pPr>
                          </w:p>
                          <w:p w14:paraId="7BFCDA31" w14:textId="737D6794" w:rsidR="00902544" w:rsidRDefault="00902544">
                            <w:pPr>
                              <w:pStyle w:val="NoSpacing"/>
                              <w:spacing w:before="120"/>
                              <w:jc w:val="center"/>
                              <w:rPr>
                                <w:color w:val="FFFFFF" w:themeColor="background1"/>
                              </w:rPr>
                            </w:pPr>
                            <w:r>
                              <w:rPr>
                                <w:color w:val="FFFFFF" w:themeColor="background1"/>
                              </w:rPr>
                              <w:t>  </w:t>
                            </w:r>
                          </w:p>
                          <w:p w14:paraId="59BFEA56" w14:textId="58FDF01D" w:rsidR="00074CF7" w:rsidRPr="008A6054" w:rsidRDefault="00074CF7">
                            <w:pPr>
                              <w:pStyle w:val="NoSpacing"/>
                              <w:spacing w:before="120"/>
                              <w:jc w:val="center"/>
                              <w:rPr>
                                <w:color w:val="FFFFFF" w:themeColor="background1"/>
                                <w:sz w:val="24"/>
                                <w:szCs w:val="24"/>
                              </w:rPr>
                            </w:pPr>
                            <w:r w:rsidRPr="008A6054">
                              <w:rPr>
                                <w:color w:val="FFFFFF" w:themeColor="background1"/>
                                <w:sz w:val="24"/>
                                <w:szCs w:val="24"/>
                              </w:rPr>
                              <w:t>Team</w:t>
                            </w:r>
                            <w:r w:rsidR="008A6054">
                              <w:rPr>
                                <w:color w:val="FFFFFF" w:themeColor="background1"/>
                                <w:sz w:val="24"/>
                                <w:szCs w:val="24"/>
                              </w:rPr>
                              <w:t>-</w:t>
                            </w:r>
                            <w:r w:rsidR="00DB1F2E">
                              <w:rPr>
                                <w:color w:val="FFFFFF" w:themeColor="background1"/>
                                <w:sz w:val="24"/>
                                <w:szCs w:val="24"/>
                              </w:rPr>
                              <w:t>S2</w:t>
                            </w:r>
                            <w:r w:rsidR="00A40635">
                              <w:rPr>
                                <w:color w:val="FFFFFF" w:themeColor="background1"/>
                                <w:sz w:val="24"/>
                                <w:szCs w:val="24"/>
                              </w:rPr>
                              <w:t>O</w:t>
                            </w:r>
                            <w:r w:rsidR="00DB1F2E">
                              <w:rPr>
                                <w:color w:val="FFFFFF" w:themeColor="background1"/>
                                <w:sz w:val="24"/>
                                <w:szCs w:val="24"/>
                              </w:rPr>
                              <w:t>_</w:t>
                            </w:r>
                            <w:r w:rsidR="00D15DC5">
                              <w:rPr>
                                <w:color w:val="FFFFFF" w:themeColor="background1"/>
                                <w:sz w:val="24"/>
                                <w:szCs w:val="24"/>
                              </w:rPr>
                              <w:t>Group</w:t>
                            </w:r>
                            <w:r w:rsidR="00287DE6" w:rsidRPr="008A6054">
                              <w:rPr>
                                <w:color w:val="FFFFFF" w:themeColor="background1"/>
                                <w:sz w:val="24"/>
                                <w:szCs w:val="24"/>
                              </w:rPr>
                              <w:t>5</w:t>
                            </w:r>
                          </w:p>
                          <w:p w14:paraId="1D1E1193" w14:textId="443FFCC2" w:rsidR="00237089" w:rsidRDefault="00FF5D63">
                            <w:pPr>
                              <w:pStyle w:val="NoSpacing"/>
                              <w:spacing w:before="120"/>
                              <w:jc w:val="center"/>
                              <w:rPr>
                                <w:color w:val="FFFFFF" w:themeColor="background1"/>
                              </w:rPr>
                            </w:pPr>
                            <w:r w:rsidRPr="00FF5D63">
                              <w:rPr>
                                <w:color w:val="FFFFFF" w:themeColor="background1"/>
                              </w:rPr>
                              <w:t>Gummaraj Shivakumar Sridevi, Trivikram - (gsstrivikram18)</w:t>
                            </w:r>
                          </w:p>
                          <w:p w14:paraId="42C99E4A" w14:textId="77777777" w:rsidR="008B46EC" w:rsidRDefault="008B46EC">
                            <w:pPr>
                              <w:pStyle w:val="NoSpacing"/>
                              <w:spacing w:before="120"/>
                              <w:jc w:val="center"/>
                              <w:rPr>
                                <w:color w:val="FFFFFF" w:themeColor="background1"/>
                              </w:rPr>
                            </w:pPr>
                            <w:r w:rsidRPr="008B46EC">
                              <w:rPr>
                                <w:color w:val="FFFFFF" w:themeColor="background1"/>
                              </w:rPr>
                              <w:t xml:space="preserve">Mandapati, Puneeth Varma - (varmapuneeth07) </w:t>
                            </w:r>
                          </w:p>
                          <w:p w14:paraId="42D664F6" w14:textId="77777777" w:rsidR="008A5578" w:rsidRDefault="008A5578">
                            <w:pPr>
                              <w:pStyle w:val="NoSpacing"/>
                              <w:spacing w:before="120"/>
                              <w:jc w:val="center"/>
                              <w:rPr>
                                <w:color w:val="FFFFFF" w:themeColor="background1"/>
                              </w:rPr>
                            </w:pPr>
                            <w:r w:rsidRPr="008A5578">
                              <w:rPr>
                                <w:color w:val="FFFFFF" w:themeColor="background1"/>
                              </w:rPr>
                              <w:t xml:space="preserve">Ramesh, Kirthana - (kirthanaramesh) </w:t>
                            </w:r>
                          </w:p>
                          <w:p w14:paraId="35B75588" w14:textId="6B0C8902" w:rsidR="00237089" w:rsidRDefault="00716AC4" w:rsidP="00716AC4">
                            <w:pPr>
                              <w:pStyle w:val="NoSpacing"/>
                              <w:spacing w:before="120"/>
                              <w:jc w:val="center"/>
                              <w:rPr>
                                <w:color w:val="FFFFFF" w:themeColor="background1"/>
                              </w:rPr>
                            </w:pPr>
                            <w:r w:rsidRPr="00716AC4">
                              <w:rPr>
                                <w:color w:val="FFFFFF" w:themeColor="background1"/>
                              </w:rPr>
                              <w:t>Thondepu, Manish Kumar - (manisht)</w:t>
                            </w:r>
                          </w:p>
                          <w:p w14:paraId="163350BD" w14:textId="537DD5C0" w:rsidR="00716AC4" w:rsidRDefault="007238A7" w:rsidP="00716AC4">
                            <w:pPr>
                              <w:pStyle w:val="NoSpacing"/>
                              <w:spacing w:before="120"/>
                              <w:jc w:val="center"/>
                              <w:rPr>
                                <w:color w:val="FFFFFF" w:themeColor="background1"/>
                              </w:rPr>
                            </w:pPr>
                            <w:r w:rsidRPr="007238A7">
                              <w:rPr>
                                <w:color w:val="FFFFFF" w:themeColor="background1"/>
                              </w:rPr>
                              <w:t>Tumma, Teja - (krishnateja)</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156082" w:themeColor="accent1"/>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E4B77B9" w14:textId="5C8F223F" w:rsidR="00902544" w:rsidRDefault="00EB7D9E">
                                <w:pPr>
                                  <w:pStyle w:val="NoSpacing"/>
                                  <w:jc w:val="center"/>
                                  <w:rPr>
                                    <w:rFonts w:ascii="Times New Roman" w:eastAsiaTheme="majorEastAsia" w:hAnsi="Times New Roman" w:cs="Times New Roman"/>
                                    <w:caps/>
                                    <w:color w:val="156082" w:themeColor="accent1"/>
                                    <w:sz w:val="48"/>
                                    <w:szCs w:val="48"/>
                                  </w:rPr>
                                </w:pPr>
                                <w:r>
                                  <w:rPr>
                                    <w:rFonts w:ascii="Times New Roman" w:eastAsiaTheme="majorEastAsia" w:hAnsi="Times New Roman" w:cs="Times New Roman"/>
                                    <w:caps/>
                                    <w:color w:val="156082" w:themeColor="accent1"/>
                                    <w:sz w:val="48"/>
                                    <w:szCs w:val="48"/>
                                  </w:rPr>
                                  <w:t>Dataco supply chain analysis</w:t>
                                </w:r>
                              </w:p>
                            </w:sdtContent>
                          </w:sdt>
                          <w:p w14:paraId="67CAA51C" w14:textId="283A70F4" w:rsidR="00BC2831" w:rsidRPr="00902544" w:rsidRDefault="00BC2831">
                            <w:pPr>
                              <w:pStyle w:val="NoSpacing"/>
                              <w:jc w:val="center"/>
                              <w:rPr>
                                <w:rFonts w:ascii="Times New Roman" w:eastAsiaTheme="majorEastAsia" w:hAnsi="Times New Roman" w:cs="Times New Roman"/>
                                <w:caps/>
                                <w:color w:val="156082" w:themeColor="accent1"/>
                                <w:sz w:val="56"/>
                                <w:szCs w:val="56"/>
                              </w:rPr>
                            </w:pPr>
                            <w:r>
                              <w:rPr>
                                <w:rFonts w:ascii="Times New Roman" w:eastAsiaTheme="majorEastAsia" w:hAnsi="Times New Roman" w:cs="Times New Roman"/>
                                <w:caps/>
                                <w:color w:val="156082" w:themeColor="accent1"/>
                                <w:sz w:val="48"/>
                                <w:szCs w:val="48"/>
                              </w:rPr>
                              <w:t>MIS 587 Project Report</w:t>
                            </w:r>
                          </w:p>
                        </w:txbxContent>
                      </v:textbox>
                    </v:shape>
                    <w10:wrap anchorx="page" anchory="page"/>
                  </v:group>
                </w:pict>
              </mc:Fallback>
            </mc:AlternateContent>
          </w:r>
        </w:p>
        <w:p w14:paraId="77164F0F" w14:textId="77777777" w:rsidR="00E41BEF" w:rsidRPr="000976C0" w:rsidRDefault="00E41BEF" w:rsidP="00186F95">
          <w:pPr>
            <w:spacing w:line="276" w:lineRule="auto"/>
            <w:jc w:val="both"/>
            <w:rPr>
              <w:rFonts w:cs="Times New Roman"/>
              <w:sz w:val="28"/>
              <w:szCs w:val="28"/>
            </w:rPr>
          </w:pPr>
        </w:p>
        <w:p w14:paraId="7B694089" w14:textId="5A8BDC01" w:rsidR="00902544" w:rsidRPr="000976C0" w:rsidRDefault="00902544" w:rsidP="00186F95">
          <w:pPr>
            <w:spacing w:line="276" w:lineRule="auto"/>
            <w:jc w:val="both"/>
            <w:rPr>
              <w:rFonts w:cs="Times New Roman"/>
              <w:sz w:val="28"/>
              <w:szCs w:val="28"/>
            </w:rPr>
          </w:pPr>
          <w:r w:rsidRPr="000976C0">
            <w:rPr>
              <w:rFonts w:cs="Times New Roman"/>
              <w:sz w:val="28"/>
              <w:szCs w:val="28"/>
            </w:rPr>
            <w:br w:type="page"/>
          </w:r>
        </w:p>
      </w:sdtContent>
    </w:sdt>
    <w:sdt>
      <w:sdtPr>
        <w:rPr>
          <w:rFonts w:eastAsiaTheme="minorEastAsia" w:cstheme="minorBidi"/>
          <w:b w:val="0"/>
          <w:color w:val="auto"/>
          <w:kern w:val="2"/>
          <w:sz w:val="24"/>
          <w:szCs w:val="24"/>
          <w14:ligatures w14:val="standardContextual"/>
        </w:rPr>
        <w:id w:val="1766734029"/>
        <w:docPartObj>
          <w:docPartGallery w:val="Table of Contents"/>
          <w:docPartUnique/>
        </w:docPartObj>
      </w:sdtPr>
      <w:sdtEndPr/>
      <w:sdtContent>
        <w:p w14:paraId="6C281F89" w14:textId="5F4E43CA" w:rsidR="00B56F1B" w:rsidRPr="000976C0" w:rsidRDefault="004112EF" w:rsidP="00186F95">
          <w:pPr>
            <w:pStyle w:val="TOCHeading"/>
            <w:spacing w:line="276" w:lineRule="auto"/>
            <w:jc w:val="both"/>
          </w:pPr>
          <w:r>
            <w:t xml:space="preserve">Table of </w:t>
          </w:r>
          <w:r w:rsidR="00B56F1B" w:rsidRPr="000976C0">
            <w:t>Contents</w:t>
          </w:r>
        </w:p>
        <w:p w14:paraId="3327F34F" w14:textId="77777777" w:rsidR="004112EF" w:rsidRPr="004112EF" w:rsidRDefault="004112EF" w:rsidP="00186F95">
          <w:pPr>
            <w:spacing w:line="276" w:lineRule="auto"/>
            <w:jc w:val="both"/>
          </w:pPr>
        </w:p>
        <w:p w14:paraId="7991C1A8" w14:textId="0480CDE0" w:rsidR="008B4E6F" w:rsidRDefault="004E41F2" w:rsidP="00186F95">
          <w:pPr>
            <w:pStyle w:val="TOC1"/>
            <w:tabs>
              <w:tab w:val="right" w:leader="dot" w:pos="9350"/>
            </w:tabs>
            <w:spacing w:line="276" w:lineRule="auto"/>
            <w:rPr>
              <w:rFonts w:asciiTheme="minorHAnsi" w:eastAsiaTheme="minorEastAsia" w:hAnsiTheme="minorHAnsi"/>
              <w:noProof/>
              <w:szCs w:val="24"/>
            </w:rPr>
          </w:pPr>
          <w:r>
            <w:fldChar w:fldCharType="begin"/>
          </w:r>
          <w:r w:rsidR="24622ADC">
            <w:instrText>TOC \o "1-3" \h \z \u</w:instrText>
          </w:r>
          <w:r>
            <w:fldChar w:fldCharType="separate"/>
          </w:r>
          <w:hyperlink w:anchor="_Toc165557861" w:history="1">
            <w:r w:rsidR="008B4E6F" w:rsidRPr="0010014F">
              <w:rPr>
                <w:rStyle w:val="Hyperlink"/>
                <w:noProof/>
              </w:rPr>
              <w:t>Introduction and Client Overview</w:t>
            </w:r>
            <w:r w:rsidR="008B4E6F">
              <w:rPr>
                <w:noProof/>
                <w:webHidden/>
              </w:rPr>
              <w:tab/>
            </w:r>
            <w:r w:rsidR="008B4E6F">
              <w:rPr>
                <w:noProof/>
                <w:webHidden/>
              </w:rPr>
              <w:fldChar w:fldCharType="begin"/>
            </w:r>
            <w:r w:rsidR="008B4E6F">
              <w:rPr>
                <w:noProof/>
                <w:webHidden/>
              </w:rPr>
              <w:instrText xml:space="preserve"> PAGEREF _Toc165557861 \h </w:instrText>
            </w:r>
            <w:r w:rsidR="008B4E6F">
              <w:rPr>
                <w:noProof/>
                <w:webHidden/>
              </w:rPr>
            </w:r>
            <w:r w:rsidR="008B4E6F">
              <w:rPr>
                <w:noProof/>
                <w:webHidden/>
              </w:rPr>
              <w:fldChar w:fldCharType="separate"/>
            </w:r>
            <w:r w:rsidR="008B4E6F">
              <w:rPr>
                <w:noProof/>
                <w:webHidden/>
              </w:rPr>
              <w:t>2</w:t>
            </w:r>
            <w:r w:rsidR="008B4E6F">
              <w:rPr>
                <w:noProof/>
                <w:webHidden/>
              </w:rPr>
              <w:fldChar w:fldCharType="end"/>
            </w:r>
          </w:hyperlink>
        </w:p>
        <w:p w14:paraId="67BF4B5B" w14:textId="3E4046F0" w:rsidR="008B4E6F" w:rsidRDefault="005648E8" w:rsidP="00186F95">
          <w:pPr>
            <w:pStyle w:val="TOC1"/>
            <w:tabs>
              <w:tab w:val="right" w:leader="dot" w:pos="9350"/>
            </w:tabs>
            <w:spacing w:line="276" w:lineRule="auto"/>
            <w:rPr>
              <w:rFonts w:asciiTheme="minorHAnsi" w:eastAsiaTheme="minorEastAsia" w:hAnsiTheme="minorHAnsi"/>
              <w:noProof/>
              <w:szCs w:val="24"/>
            </w:rPr>
          </w:pPr>
          <w:hyperlink w:anchor="_Toc165557862" w:history="1">
            <w:r w:rsidR="008B4E6F" w:rsidRPr="0010014F">
              <w:rPr>
                <w:rStyle w:val="Hyperlink"/>
                <w:noProof/>
              </w:rPr>
              <w:t>Dataset Description</w:t>
            </w:r>
            <w:r w:rsidR="008B4E6F">
              <w:rPr>
                <w:noProof/>
                <w:webHidden/>
              </w:rPr>
              <w:tab/>
            </w:r>
            <w:r w:rsidR="008B4E6F">
              <w:rPr>
                <w:noProof/>
                <w:webHidden/>
              </w:rPr>
              <w:fldChar w:fldCharType="begin"/>
            </w:r>
            <w:r w:rsidR="008B4E6F">
              <w:rPr>
                <w:noProof/>
                <w:webHidden/>
              </w:rPr>
              <w:instrText xml:space="preserve"> PAGEREF _Toc165557862 \h </w:instrText>
            </w:r>
            <w:r w:rsidR="008B4E6F">
              <w:rPr>
                <w:noProof/>
                <w:webHidden/>
              </w:rPr>
            </w:r>
            <w:r w:rsidR="008B4E6F">
              <w:rPr>
                <w:noProof/>
                <w:webHidden/>
              </w:rPr>
              <w:fldChar w:fldCharType="separate"/>
            </w:r>
            <w:r w:rsidR="008B4E6F">
              <w:rPr>
                <w:noProof/>
                <w:webHidden/>
              </w:rPr>
              <w:t>3</w:t>
            </w:r>
            <w:r w:rsidR="008B4E6F">
              <w:rPr>
                <w:noProof/>
                <w:webHidden/>
              </w:rPr>
              <w:fldChar w:fldCharType="end"/>
            </w:r>
          </w:hyperlink>
        </w:p>
        <w:p w14:paraId="30BACFAE" w14:textId="475E3EDA" w:rsidR="008B4E6F" w:rsidRDefault="005648E8" w:rsidP="00186F95">
          <w:pPr>
            <w:pStyle w:val="TOC1"/>
            <w:tabs>
              <w:tab w:val="right" w:leader="dot" w:pos="9350"/>
            </w:tabs>
            <w:spacing w:line="276" w:lineRule="auto"/>
            <w:rPr>
              <w:rFonts w:asciiTheme="minorHAnsi" w:eastAsiaTheme="minorEastAsia" w:hAnsiTheme="minorHAnsi"/>
              <w:noProof/>
              <w:szCs w:val="24"/>
            </w:rPr>
          </w:pPr>
          <w:hyperlink w:anchor="_Toc165557863" w:history="1">
            <w:r w:rsidR="008B4E6F" w:rsidRPr="0010014F">
              <w:rPr>
                <w:rStyle w:val="Hyperlink"/>
                <w:noProof/>
              </w:rPr>
              <w:t>Data Warehouse Design</w:t>
            </w:r>
            <w:r w:rsidR="008B4E6F">
              <w:rPr>
                <w:noProof/>
                <w:webHidden/>
              </w:rPr>
              <w:tab/>
            </w:r>
            <w:r w:rsidR="008B4E6F">
              <w:rPr>
                <w:noProof/>
                <w:webHidden/>
              </w:rPr>
              <w:fldChar w:fldCharType="begin"/>
            </w:r>
            <w:r w:rsidR="008B4E6F">
              <w:rPr>
                <w:noProof/>
                <w:webHidden/>
              </w:rPr>
              <w:instrText xml:space="preserve"> PAGEREF _Toc165557863 \h </w:instrText>
            </w:r>
            <w:r w:rsidR="008B4E6F">
              <w:rPr>
                <w:noProof/>
                <w:webHidden/>
              </w:rPr>
            </w:r>
            <w:r w:rsidR="008B4E6F">
              <w:rPr>
                <w:noProof/>
                <w:webHidden/>
              </w:rPr>
              <w:fldChar w:fldCharType="separate"/>
            </w:r>
            <w:r w:rsidR="008B4E6F">
              <w:rPr>
                <w:noProof/>
                <w:webHidden/>
              </w:rPr>
              <w:t>4</w:t>
            </w:r>
            <w:r w:rsidR="008B4E6F">
              <w:rPr>
                <w:noProof/>
                <w:webHidden/>
              </w:rPr>
              <w:fldChar w:fldCharType="end"/>
            </w:r>
          </w:hyperlink>
        </w:p>
        <w:p w14:paraId="09BE1617" w14:textId="4F96BB52" w:rsidR="008B4E6F" w:rsidRDefault="005648E8" w:rsidP="00186F95">
          <w:pPr>
            <w:pStyle w:val="TOC2"/>
            <w:tabs>
              <w:tab w:val="right" w:leader="dot" w:pos="9350"/>
            </w:tabs>
            <w:spacing w:line="276" w:lineRule="auto"/>
            <w:rPr>
              <w:rFonts w:asciiTheme="minorHAnsi" w:eastAsiaTheme="minorEastAsia" w:hAnsiTheme="minorHAnsi"/>
              <w:noProof/>
              <w:szCs w:val="24"/>
            </w:rPr>
          </w:pPr>
          <w:hyperlink w:anchor="_Toc165557864" w:history="1">
            <w:r w:rsidR="008B4E6F" w:rsidRPr="0010014F">
              <w:rPr>
                <w:rStyle w:val="Hyperlink"/>
                <w:noProof/>
              </w:rPr>
              <w:t>Star Schema Design</w:t>
            </w:r>
            <w:r w:rsidR="008B4E6F">
              <w:rPr>
                <w:noProof/>
                <w:webHidden/>
              </w:rPr>
              <w:tab/>
            </w:r>
            <w:r w:rsidR="008B4E6F">
              <w:rPr>
                <w:noProof/>
                <w:webHidden/>
              </w:rPr>
              <w:fldChar w:fldCharType="begin"/>
            </w:r>
            <w:r w:rsidR="008B4E6F">
              <w:rPr>
                <w:noProof/>
                <w:webHidden/>
              </w:rPr>
              <w:instrText xml:space="preserve"> PAGEREF _Toc165557864 \h </w:instrText>
            </w:r>
            <w:r w:rsidR="008B4E6F">
              <w:rPr>
                <w:noProof/>
                <w:webHidden/>
              </w:rPr>
            </w:r>
            <w:r w:rsidR="008B4E6F">
              <w:rPr>
                <w:noProof/>
                <w:webHidden/>
              </w:rPr>
              <w:fldChar w:fldCharType="separate"/>
            </w:r>
            <w:r w:rsidR="008B4E6F">
              <w:rPr>
                <w:noProof/>
                <w:webHidden/>
              </w:rPr>
              <w:t>4</w:t>
            </w:r>
            <w:r w:rsidR="008B4E6F">
              <w:rPr>
                <w:noProof/>
                <w:webHidden/>
              </w:rPr>
              <w:fldChar w:fldCharType="end"/>
            </w:r>
          </w:hyperlink>
        </w:p>
        <w:p w14:paraId="5C621598" w14:textId="669C821D" w:rsidR="008B4E6F" w:rsidRDefault="005648E8" w:rsidP="00186F95">
          <w:pPr>
            <w:pStyle w:val="TOC1"/>
            <w:tabs>
              <w:tab w:val="right" w:leader="dot" w:pos="9350"/>
            </w:tabs>
            <w:spacing w:line="276" w:lineRule="auto"/>
            <w:rPr>
              <w:rFonts w:asciiTheme="minorHAnsi" w:eastAsiaTheme="minorEastAsia" w:hAnsiTheme="minorHAnsi"/>
              <w:noProof/>
              <w:szCs w:val="24"/>
            </w:rPr>
          </w:pPr>
          <w:hyperlink w:anchor="_Toc165557865" w:history="1">
            <w:r w:rsidR="008B4E6F" w:rsidRPr="0010014F">
              <w:rPr>
                <w:rStyle w:val="Hyperlink"/>
                <w:noProof/>
              </w:rPr>
              <w:t>Data Preparation</w:t>
            </w:r>
            <w:r w:rsidR="008B4E6F">
              <w:rPr>
                <w:noProof/>
                <w:webHidden/>
              </w:rPr>
              <w:tab/>
            </w:r>
            <w:r w:rsidR="008B4E6F">
              <w:rPr>
                <w:noProof/>
                <w:webHidden/>
              </w:rPr>
              <w:fldChar w:fldCharType="begin"/>
            </w:r>
            <w:r w:rsidR="008B4E6F">
              <w:rPr>
                <w:noProof/>
                <w:webHidden/>
              </w:rPr>
              <w:instrText xml:space="preserve"> PAGEREF _Toc165557865 \h </w:instrText>
            </w:r>
            <w:r w:rsidR="008B4E6F">
              <w:rPr>
                <w:noProof/>
                <w:webHidden/>
              </w:rPr>
            </w:r>
            <w:r w:rsidR="008B4E6F">
              <w:rPr>
                <w:noProof/>
                <w:webHidden/>
              </w:rPr>
              <w:fldChar w:fldCharType="separate"/>
            </w:r>
            <w:r w:rsidR="008B4E6F">
              <w:rPr>
                <w:noProof/>
                <w:webHidden/>
              </w:rPr>
              <w:t>7</w:t>
            </w:r>
            <w:r w:rsidR="008B4E6F">
              <w:rPr>
                <w:noProof/>
                <w:webHidden/>
              </w:rPr>
              <w:fldChar w:fldCharType="end"/>
            </w:r>
          </w:hyperlink>
        </w:p>
        <w:p w14:paraId="39E34CA0" w14:textId="10959224" w:rsidR="008B4E6F" w:rsidRDefault="005648E8" w:rsidP="00186F95">
          <w:pPr>
            <w:pStyle w:val="TOC2"/>
            <w:tabs>
              <w:tab w:val="right" w:leader="dot" w:pos="9350"/>
            </w:tabs>
            <w:spacing w:line="276" w:lineRule="auto"/>
            <w:rPr>
              <w:rFonts w:asciiTheme="minorHAnsi" w:eastAsiaTheme="minorEastAsia" w:hAnsiTheme="minorHAnsi"/>
              <w:noProof/>
              <w:szCs w:val="24"/>
            </w:rPr>
          </w:pPr>
          <w:hyperlink w:anchor="_Toc165557866" w:history="1">
            <w:r w:rsidR="008B4E6F" w:rsidRPr="0010014F">
              <w:rPr>
                <w:rStyle w:val="Hyperlink"/>
                <w:noProof/>
              </w:rPr>
              <w:t>Remove Columns</w:t>
            </w:r>
            <w:r w:rsidR="008B4E6F">
              <w:rPr>
                <w:noProof/>
                <w:webHidden/>
              </w:rPr>
              <w:tab/>
            </w:r>
            <w:r w:rsidR="008B4E6F">
              <w:rPr>
                <w:noProof/>
                <w:webHidden/>
              </w:rPr>
              <w:fldChar w:fldCharType="begin"/>
            </w:r>
            <w:r w:rsidR="008B4E6F">
              <w:rPr>
                <w:noProof/>
                <w:webHidden/>
              </w:rPr>
              <w:instrText xml:space="preserve"> PAGEREF _Toc165557866 \h </w:instrText>
            </w:r>
            <w:r w:rsidR="008B4E6F">
              <w:rPr>
                <w:noProof/>
                <w:webHidden/>
              </w:rPr>
            </w:r>
            <w:r w:rsidR="008B4E6F">
              <w:rPr>
                <w:noProof/>
                <w:webHidden/>
              </w:rPr>
              <w:fldChar w:fldCharType="separate"/>
            </w:r>
            <w:r w:rsidR="008B4E6F">
              <w:rPr>
                <w:noProof/>
                <w:webHidden/>
              </w:rPr>
              <w:t>7</w:t>
            </w:r>
            <w:r w:rsidR="008B4E6F">
              <w:rPr>
                <w:noProof/>
                <w:webHidden/>
              </w:rPr>
              <w:fldChar w:fldCharType="end"/>
            </w:r>
          </w:hyperlink>
        </w:p>
        <w:p w14:paraId="5FFF58E2" w14:textId="201054B1" w:rsidR="008B4E6F" w:rsidRDefault="005648E8" w:rsidP="00186F95">
          <w:pPr>
            <w:pStyle w:val="TOC2"/>
            <w:tabs>
              <w:tab w:val="right" w:leader="dot" w:pos="9350"/>
            </w:tabs>
            <w:spacing w:line="276" w:lineRule="auto"/>
            <w:rPr>
              <w:rFonts w:asciiTheme="minorHAnsi" w:eastAsiaTheme="minorEastAsia" w:hAnsiTheme="minorHAnsi"/>
              <w:noProof/>
              <w:szCs w:val="24"/>
            </w:rPr>
          </w:pPr>
          <w:hyperlink w:anchor="_Toc165557867" w:history="1">
            <w:r w:rsidR="008B4E6F" w:rsidRPr="0010014F">
              <w:rPr>
                <w:rStyle w:val="Hyperlink"/>
                <w:noProof/>
              </w:rPr>
              <w:t>Rename Columns</w:t>
            </w:r>
            <w:r w:rsidR="008B4E6F">
              <w:rPr>
                <w:noProof/>
                <w:webHidden/>
              </w:rPr>
              <w:tab/>
            </w:r>
            <w:r w:rsidR="008B4E6F">
              <w:rPr>
                <w:noProof/>
                <w:webHidden/>
              </w:rPr>
              <w:fldChar w:fldCharType="begin"/>
            </w:r>
            <w:r w:rsidR="008B4E6F">
              <w:rPr>
                <w:noProof/>
                <w:webHidden/>
              </w:rPr>
              <w:instrText xml:space="preserve"> PAGEREF _Toc165557867 \h </w:instrText>
            </w:r>
            <w:r w:rsidR="008B4E6F">
              <w:rPr>
                <w:noProof/>
                <w:webHidden/>
              </w:rPr>
            </w:r>
            <w:r w:rsidR="008B4E6F">
              <w:rPr>
                <w:noProof/>
                <w:webHidden/>
              </w:rPr>
              <w:fldChar w:fldCharType="separate"/>
            </w:r>
            <w:r w:rsidR="008B4E6F">
              <w:rPr>
                <w:noProof/>
                <w:webHidden/>
              </w:rPr>
              <w:t>7</w:t>
            </w:r>
            <w:r w:rsidR="008B4E6F">
              <w:rPr>
                <w:noProof/>
                <w:webHidden/>
              </w:rPr>
              <w:fldChar w:fldCharType="end"/>
            </w:r>
          </w:hyperlink>
        </w:p>
        <w:p w14:paraId="6201D03C" w14:textId="451CD181" w:rsidR="008B4E6F" w:rsidRDefault="005648E8" w:rsidP="00186F95">
          <w:pPr>
            <w:pStyle w:val="TOC2"/>
            <w:tabs>
              <w:tab w:val="right" w:leader="dot" w:pos="9350"/>
            </w:tabs>
            <w:spacing w:line="276" w:lineRule="auto"/>
            <w:rPr>
              <w:rFonts w:asciiTheme="minorHAnsi" w:eastAsiaTheme="minorEastAsia" w:hAnsiTheme="minorHAnsi"/>
              <w:noProof/>
              <w:szCs w:val="24"/>
            </w:rPr>
          </w:pPr>
          <w:hyperlink w:anchor="_Toc165557868" w:history="1">
            <w:r w:rsidR="008B4E6F" w:rsidRPr="0010014F">
              <w:rPr>
                <w:rStyle w:val="Hyperlink"/>
                <w:noProof/>
              </w:rPr>
              <w:t>Handling Null Values</w:t>
            </w:r>
            <w:r w:rsidR="008B4E6F">
              <w:rPr>
                <w:noProof/>
                <w:webHidden/>
              </w:rPr>
              <w:tab/>
            </w:r>
            <w:r w:rsidR="008B4E6F">
              <w:rPr>
                <w:noProof/>
                <w:webHidden/>
              </w:rPr>
              <w:fldChar w:fldCharType="begin"/>
            </w:r>
            <w:r w:rsidR="008B4E6F">
              <w:rPr>
                <w:noProof/>
                <w:webHidden/>
              </w:rPr>
              <w:instrText xml:space="preserve"> PAGEREF _Toc165557868 \h </w:instrText>
            </w:r>
            <w:r w:rsidR="008B4E6F">
              <w:rPr>
                <w:noProof/>
                <w:webHidden/>
              </w:rPr>
            </w:r>
            <w:r w:rsidR="008B4E6F">
              <w:rPr>
                <w:noProof/>
                <w:webHidden/>
              </w:rPr>
              <w:fldChar w:fldCharType="separate"/>
            </w:r>
            <w:r w:rsidR="008B4E6F">
              <w:rPr>
                <w:noProof/>
                <w:webHidden/>
              </w:rPr>
              <w:t>8</w:t>
            </w:r>
            <w:r w:rsidR="008B4E6F">
              <w:rPr>
                <w:noProof/>
                <w:webHidden/>
              </w:rPr>
              <w:fldChar w:fldCharType="end"/>
            </w:r>
          </w:hyperlink>
        </w:p>
        <w:p w14:paraId="7A9E6A7B" w14:textId="3B7D3E1A" w:rsidR="008B4E6F" w:rsidRDefault="005648E8" w:rsidP="00186F95">
          <w:pPr>
            <w:pStyle w:val="TOC2"/>
            <w:tabs>
              <w:tab w:val="right" w:leader="dot" w:pos="9350"/>
            </w:tabs>
            <w:spacing w:line="276" w:lineRule="auto"/>
            <w:rPr>
              <w:rFonts w:asciiTheme="minorHAnsi" w:eastAsiaTheme="minorEastAsia" w:hAnsiTheme="minorHAnsi"/>
              <w:noProof/>
              <w:szCs w:val="24"/>
            </w:rPr>
          </w:pPr>
          <w:hyperlink w:anchor="_Toc165557869" w:history="1">
            <w:r w:rsidR="008B4E6F" w:rsidRPr="0010014F">
              <w:rPr>
                <w:rStyle w:val="Hyperlink"/>
                <w:noProof/>
              </w:rPr>
              <w:t>Transformations</w:t>
            </w:r>
            <w:r w:rsidR="008B4E6F">
              <w:rPr>
                <w:noProof/>
                <w:webHidden/>
              </w:rPr>
              <w:tab/>
            </w:r>
            <w:r w:rsidR="008B4E6F">
              <w:rPr>
                <w:noProof/>
                <w:webHidden/>
              </w:rPr>
              <w:fldChar w:fldCharType="begin"/>
            </w:r>
            <w:r w:rsidR="008B4E6F">
              <w:rPr>
                <w:noProof/>
                <w:webHidden/>
              </w:rPr>
              <w:instrText xml:space="preserve"> PAGEREF _Toc165557869 \h </w:instrText>
            </w:r>
            <w:r w:rsidR="008B4E6F">
              <w:rPr>
                <w:noProof/>
                <w:webHidden/>
              </w:rPr>
            </w:r>
            <w:r w:rsidR="008B4E6F">
              <w:rPr>
                <w:noProof/>
                <w:webHidden/>
              </w:rPr>
              <w:fldChar w:fldCharType="separate"/>
            </w:r>
            <w:r w:rsidR="008B4E6F">
              <w:rPr>
                <w:noProof/>
                <w:webHidden/>
              </w:rPr>
              <w:t>9</w:t>
            </w:r>
            <w:r w:rsidR="008B4E6F">
              <w:rPr>
                <w:noProof/>
                <w:webHidden/>
              </w:rPr>
              <w:fldChar w:fldCharType="end"/>
            </w:r>
          </w:hyperlink>
        </w:p>
        <w:p w14:paraId="2A67E4F9" w14:textId="512C3B1C" w:rsidR="008B4E6F" w:rsidRDefault="005648E8" w:rsidP="00186F95">
          <w:pPr>
            <w:pStyle w:val="TOC1"/>
            <w:tabs>
              <w:tab w:val="right" w:leader="dot" w:pos="9350"/>
            </w:tabs>
            <w:spacing w:line="276" w:lineRule="auto"/>
            <w:rPr>
              <w:rFonts w:asciiTheme="minorHAnsi" w:eastAsiaTheme="minorEastAsia" w:hAnsiTheme="minorHAnsi"/>
              <w:noProof/>
              <w:szCs w:val="24"/>
            </w:rPr>
          </w:pPr>
          <w:hyperlink w:anchor="_Toc165557870" w:history="1">
            <w:r w:rsidR="008B4E6F" w:rsidRPr="0010014F">
              <w:rPr>
                <w:rStyle w:val="Hyperlink"/>
                <w:noProof/>
              </w:rPr>
              <w:t>Data Exploration</w:t>
            </w:r>
            <w:r w:rsidR="008B4E6F">
              <w:rPr>
                <w:noProof/>
                <w:webHidden/>
              </w:rPr>
              <w:tab/>
            </w:r>
            <w:r w:rsidR="008B4E6F">
              <w:rPr>
                <w:noProof/>
                <w:webHidden/>
              </w:rPr>
              <w:fldChar w:fldCharType="begin"/>
            </w:r>
            <w:r w:rsidR="008B4E6F">
              <w:rPr>
                <w:noProof/>
                <w:webHidden/>
              </w:rPr>
              <w:instrText xml:space="preserve"> PAGEREF _Toc165557870 \h </w:instrText>
            </w:r>
            <w:r w:rsidR="008B4E6F">
              <w:rPr>
                <w:noProof/>
                <w:webHidden/>
              </w:rPr>
            </w:r>
            <w:r w:rsidR="008B4E6F">
              <w:rPr>
                <w:noProof/>
                <w:webHidden/>
              </w:rPr>
              <w:fldChar w:fldCharType="separate"/>
            </w:r>
            <w:r w:rsidR="008B4E6F">
              <w:rPr>
                <w:noProof/>
                <w:webHidden/>
              </w:rPr>
              <w:t>10</w:t>
            </w:r>
            <w:r w:rsidR="008B4E6F">
              <w:rPr>
                <w:noProof/>
                <w:webHidden/>
              </w:rPr>
              <w:fldChar w:fldCharType="end"/>
            </w:r>
          </w:hyperlink>
        </w:p>
        <w:p w14:paraId="6EC7FAB2" w14:textId="5295F2CC" w:rsidR="008B4E6F" w:rsidRDefault="005648E8" w:rsidP="00186F95">
          <w:pPr>
            <w:pStyle w:val="TOC2"/>
            <w:tabs>
              <w:tab w:val="right" w:leader="dot" w:pos="9350"/>
            </w:tabs>
            <w:spacing w:line="276" w:lineRule="auto"/>
            <w:rPr>
              <w:rFonts w:asciiTheme="minorHAnsi" w:eastAsiaTheme="minorEastAsia" w:hAnsiTheme="minorHAnsi"/>
              <w:noProof/>
              <w:szCs w:val="24"/>
            </w:rPr>
          </w:pPr>
          <w:hyperlink w:anchor="_Toc165557871" w:history="1">
            <w:r w:rsidR="008B4E6F" w:rsidRPr="0010014F">
              <w:rPr>
                <w:rStyle w:val="Hyperlink"/>
                <w:noProof/>
              </w:rPr>
              <w:t>Descriptive statistics</w:t>
            </w:r>
            <w:r w:rsidR="008B4E6F">
              <w:rPr>
                <w:noProof/>
                <w:webHidden/>
              </w:rPr>
              <w:tab/>
            </w:r>
            <w:r w:rsidR="008B4E6F">
              <w:rPr>
                <w:noProof/>
                <w:webHidden/>
              </w:rPr>
              <w:fldChar w:fldCharType="begin"/>
            </w:r>
            <w:r w:rsidR="008B4E6F">
              <w:rPr>
                <w:noProof/>
                <w:webHidden/>
              </w:rPr>
              <w:instrText xml:space="preserve"> PAGEREF _Toc165557871 \h </w:instrText>
            </w:r>
            <w:r w:rsidR="008B4E6F">
              <w:rPr>
                <w:noProof/>
                <w:webHidden/>
              </w:rPr>
            </w:r>
            <w:r w:rsidR="008B4E6F">
              <w:rPr>
                <w:noProof/>
                <w:webHidden/>
              </w:rPr>
              <w:fldChar w:fldCharType="separate"/>
            </w:r>
            <w:r w:rsidR="008B4E6F">
              <w:rPr>
                <w:noProof/>
                <w:webHidden/>
              </w:rPr>
              <w:t>10</w:t>
            </w:r>
            <w:r w:rsidR="008B4E6F">
              <w:rPr>
                <w:noProof/>
                <w:webHidden/>
              </w:rPr>
              <w:fldChar w:fldCharType="end"/>
            </w:r>
          </w:hyperlink>
        </w:p>
        <w:p w14:paraId="08E9817E" w14:textId="36FC8A6F" w:rsidR="008B4E6F" w:rsidRDefault="005648E8" w:rsidP="00186F95">
          <w:pPr>
            <w:pStyle w:val="TOC2"/>
            <w:tabs>
              <w:tab w:val="right" w:leader="dot" w:pos="9350"/>
            </w:tabs>
            <w:spacing w:line="276" w:lineRule="auto"/>
            <w:rPr>
              <w:rFonts w:asciiTheme="minorHAnsi" w:eastAsiaTheme="minorEastAsia" w:hAnsiTheme="minorHAnsi"/>
              <w:noProof/>
              <w:szCs w:val="24"/>
            </w:rPr>
          </w:pPr>
          <w:hyperlink w:anchor="_Toc165557872" w:history="1">
            <w:r w:rsidR="008B4E6F" w:rsidRPr="0010014F">
              <w:rPr>
                <w:rStyle w:val="Hyperlink"/>
                <w:noProof/>
              </w:rPr>
              <w:t>Outlier Analysis</w:t>
            </w:r>
            <w:r w:rsidR="008B4E6F">
              <w:rPr>
                <w:noProof/>
                <w:webHidden/>
              </w:rPr>
              <w:tab/>
            </w:r>
            <w:r w:rsidR="008B4E6F">
              <w:rPr>
                <w:noProof/>
                <w:webHidden/>
              </w:rPr>
              <w:fldChar w:fldCharType="begin"/>
            </w:r>
            <w:r w:rsidR="008B4E6F">
              <w:rPr>
                <w:noProof/>
                <w:webHidden/>
              </w:rPr>
              <w:instrText xml:space="preserve"> PAGEREF _Toc165557872 \h </w:instrText>
            </w:r>
            <w:r w:rsidR="008B4E6F">
              <w:rPr>
                <w:noProof/>
                <w:webHidden/>
              </w:rPr>
            </w:r>
            <w:r w:rsidR="008B4E6F">
              <w:rPr>
                <w:noProof/>
                <w:webHidden/>
              </w:rPr>
              <w:fldChar w:fldCharType="separate"/>
            </w:r>
            <w:r w:rsidR="008B4E6F">
              <w:rPr>
                <w:noProof/>
                <w:webHidden/>
              </w:rPr>
              <w:t>10</w:t>
            </w:r>
            <w:r w:rsidR="008B4E6F">
              <w:rPr>
                <w:noProof/>
                <w:webHidden/>
              </w:rPr>
              <w:fldChar w:fldCharType="end"/>
            </w:r>
          </w:hyperlink>
        </w:p>
        <w:p w14:paraId="011977F3" w14:textId="1E7826A0" w:rsidR="008B4E6F" w:rsidRDefault="005648E8" w:rsidP="00186F95">
          <w:pPr>
            <w:pStyle w:val="TOC2"/>
            <w:tabs>
              <w:tab w:val="right" w:leader="dot" w:pos="9350"/>
            </w:tabs>
            <w:spacing w:line="276" w:lineRule="auto"/>
            <w:rPr>
              <w:rFonts w:asciiTheme="minorHAnsi" w:eastAsiaTheme="minorEastAsia" w:hAnsiTheme="minorHAnsi"/>
              <w:noProof/>
              <w:szCs w:val="24"/>
            </w:rPr>
          </w:pPr>
          <w:hyperlink w:anchor="_Toc165557873" w:history="1">
            <w:r w:rsidR="008B4E6F" w:rsidRPr="0010014F">
              <w:rPr>
                <w:rStyle w:val="Hyperlink"/>
                <w:noProof/>
              </w:rPr>
              <w:t>Data Visualization</w:t>
            </w:r>
            <w:r w:rsidR="008B4E6F">
              <w:rPr>
                <w:noProof/>
                <w:webHidden/>
              </w:rPr>
              <w:tab/>
            </w:r>
            <w:r w:rsidR="008B4E6F">
              <w:rPr>
                <w:noProof/>
                <w:webHidden/>
              </w:rPr>
              <w:fldChar w:fldCharType="begin"/>
            </w:r>
            <w:r w:rsidR="008B4E6F">
              <w:rPr>
                <w:noProof/>
                <w:webHidden/>
              </w:rPr>
              <w:instrText xml:space="preserve"> PAGEREF _Toc165557873 \h </w:instrText>
            </w:r>
            <w:r w:rsidR="008B4E6F">
              <w:rPr>
                <w:noProof/>
                <w:webHidden/>
              </w:rPr>
            </w:r>
            <w:r w:rsidR="008B4E6F">
              <w:rPr>
                <w:noProof/>
                <w:webHidden/>
              </w:rPr>
              <w:fldChar w:fldCharType="separate"/>
            </w:r>
            <w:r w:rsidR="008B4E6F">
              <w:rPr>
                <w:noProof/>
                <w:webHidden/>
              </w:rPr>
              <w:t>11</w:t>
            </w:r>
            <w:r w:rsidR="008B4E6F">
              <w:rPr>
                <w:noProof/>
                <w:webHidden/>
              </w:rPr>
              <w:fldChar w:fldCharType="end"/>
            </w:r>
          </w:hyperlink>
        </w:p>
        <w:p w14:paraId="491B4918" w14:textId="324691AB" w:rsidR="008B4E6F" w:rsidRDefault="005648E8" w:rsidP="00186F95">
          <w:pPr>
            <w:pStyle w:val="TOC1"/>
            <w:tabs>
              <w:tab w:val="right" w:leader="dot" w:pos="9350"/>
            </w:tabs>
            <w:spacing w:line="276" w:lineRule="auto"/>
            <w:rPr>
              <w:rFonts w:asciiTheme="minorHAnsi" w:eastAsiaTheme="minorEastAsia" w:hAnsiTheme="minorHAnsi"/>
              <w:noProof/>
              <w:szCs w:val="24"/>
            </w:rPr>
          </w:pPr>
          <w:hyperlink w:anchor="_Toc165557874" w:history="1">
            <w:r w:rsidR="008B4E6F" w:rsidRPr="0010014F">
              <w:rPr>
                <w:rStyle w:val="Hyperlink"/>
                <w:noProof/>
              </w:rPr>
              <w:t>Data Analysis &amp; Results</w:t>
            </w:r>
            <w:r w:rsidR="008B4E6F">
              <w:rPr>
                <w:noProof/>
                <w:webHidden/>
              </w:rPr>
              <w:tab/>
            </w:r>
            <w:r w:rsidR="008B4E6F">
              <w:rPr>
                <w:noProof/>
                <w:webHidden/>
              </w:rPr>
              <w:fldChar w:fldCharType="begin"/>
            </w:r>
            <w:r w:rsidR="008B4E6F">
              <w:rPr>
                <w:noProof/>
                <w:webHidden/>
              </w:rPr>
              <w:instrText xml:space="preserve"> PAGEREF _Toc165557874 \h </w:instrText>
            </w:r>
            <w:r w:rsidR="008B4E6F">
              <w:rPr>
                <w:noProof/>
                <w:webHidden/>
              </w:rPr>
            </w:r>
            <w:r w:rsidR="008B4E6F">
              <w:rPr>
                <w:noProof/>
                <w:webHidden/>
              </w:rPr>
              <w:fldChar w:fldCharType="separate"/>
            </w:r>
            <w:r w:rsidR="008B4E6F">
              <w:rPr>
                <w:noProof/>
                <w:webHidden/>
              </w:rPr>
              <w:t>13</w:t>
            </w:r>
            <w:r w:rsidR="008B4E6F">
              <w:rPr>
                <w:noProof/>
                <w:webHidden/>
              </w:rPr>
              <w:fldChar w:fldCharType="end"/>
            </w:r>
          </w:hyperlink>
        </w:p>
        <w:p w14:paraId="36CFF0D1" w14:textId="7FB11BAE" w:rsidR="008B4E6F" w:rsidRDefault="005648E8" w:rsidP="00186F95">
          <w:pPr>
            <w:pStyle w:val="TOC2"/>
            <w:tabs>
              <w:tab w:val="right" w:leader="dot" w:pos="9350"/>
            </w:tabs>
            <w:spacing w:line="276" w:lineRule="auto"/>
            <w:rPr>
              <w:rFonts w:asciiTheme="minorHAnsi" w:eastAsiaTheme="minorEastAsia" w:hAnsiTheme="minorHAnsi"/>
              <w:noProof/>
              <w:szCs w:val="24"/>
            </w:rPr>
          </w:pPr>
          <w:hyperlink w:anchor="_Toc165557875" w:history="1">
            <w:r w:rsidR="008B4E6F" w:rsidRPr="0010014F">
              <w:rPr>
                <w:rStyle w:val="Hyperlink"/>
                <w:noProof/>
              </w:rPr>
              <w:t>Visualization Description</w:t>
            </w:r>
            <w:r w:rsidR="008B4E6F">
              <w:rPr>
                <w:noProof/>
                <w:webHidden/>
              </w:rPr>
              <w:tab/>
            </w:r>
            <w:r w:rsidR="008B4E6F">
              <w:rPr>
                <w:noProof/>
                <w:webHidden/>
              </w:rPr>
              <w:fldChar w:fldCharType="begin"/>
            </w:r>
            <w:r w:rsidR="008B4E6F">
              <w:rPr>
                <w:noProof/>
                <w:webHidden/>
              </w:rPr>
              <w:instrText xml:space="preserve"> PAGEREF _Toc165557875 \h </w:instrText>
            </w:r>
            <w:r w:rsidR="008B4E6F">
              <w:rPr>
                <w:noProof/>
                <w:webHidden/>
              </w:rPr>
            </w:r>
            <w:r w:rsidR="008B4E6F">
              <w:rPr>
                <w:noProof/>
                <w:webHidden/>
              </w:rPr>
              <w:fldChar w:fldCharType="separate"/>
            </w:r>
            <w:r w:rsidR="008B4E6F">
              <w:rPr>
                <w:noProof/>
                <w:webHidden/>
              </w:rPr>
              <w:t>13</w:t>
            </w:r>
            <w:r w:rsidR="008B4E6F">
              <w:rPr>
                <w:noProof/>
                <w:webHidden/>
              </w:rPr>
              <w:fldChar w:fldCharType="end"/>
            </w:r>
          </w:hyperlink>
        </w:p>
        <w:p w14:paraId="625651B9" w14:textId="23666F4A" w:rsidR="008B4E6F" w:rsidRDefault="005648E8" w:rsidP="00186F95">
          <w:pPr>
            <w:pStyle w:val="TOC2"/>
            <w:tabs>
              <w:tab w:val="right" w:leader="dot" w:pos="9350"/>
            </w:tabs>
            <w:spacing w:line="276" w:lineRule="auto"/>
            <w:rPr>
              <w:rFonts w:asciiTheme="minorHAnsi" w:eastAsiaTheme="minorEastAsia" w:hAnsiTheme="minorHAnsi"/>
              <w:noProof/>
              <w:szCs w:val="24"/>
            </w:rPr>
          </w:pPr>
          <w:hyperlink w:anchor="_Toc165557876" w:history="1">
            <w:r w:rsidR="008B4E6F" w:rsidRPr="0010014F">
              <w:rPr>
                <w:rStyle w:val="Hyperlink"/>
                <w:noProof/>
              </w:rPr>
              <w:t>Insights from Visuals</w:t>
            </w:r>
            <w:r w:rsidR="008B4E6F">
              <w:rPr>
                <w:noProof/>
                <w:webHidden/>
              </w:rPr>
              <w:tab/>
            </w:r>
            <w:r w:rsidR="008B4E6F">
              <w:rPr>
                <w:noProof/>
                <w:webHidden/>
              </w:rPr>
              <w:fldChar w:fldCharType="begin"/>
            </w:r>
            <w:r w:rsidR="008B4E6F">
              <w:rPr>
                <w:noProof/>
                <w:webHidden/>
              </w:rPr>
              <w:instrText xml:space="preserve"> PAGEREF _Toc165557876 \h </w:instrText>
            </w:r>
            <w:r w:rsidR="008B4E6F">
              <w:rPr>
                <w:noProof/>
                <w:webHidden/>
              </w:rPr>
            </w:r>
            <w:r w:rsidR="008B4E6F">
              <w:rPr>
                <w:noProof/>
                <w:webHidden/>
              </w:rPr>
              <w:fldChar w:fldCharType="separate"/>
            </w:r>
            <w:r w:rsidR="008B4E6F">
              <w:rPr>
                <w:noProof/>
                <w:webHidden/>
              </w:rPr>
              <w:t>14</w:t>
            </w:r>
            <w:r w:rsidR="008B4E6F">
              <w:rPr>
                <w:noProof/>
                <w:webHidden/>
              </w:rPr>
              <w:fldChar w:fldCharType="end"/>
            </w:r>
          </w:hyperlink>
        </w:p>
        <w:p w14:paraId="248A1135" w14:textId="6596656F" w:rsidR="008B4E6F" w:rsidRDefault="005648E8" w:rsidP="00186F95">
          <w:pPr>
            <w:pStyle w:val="TOC1"/>
            <w:tabs>
              <w:tab w:val="right" w:leader="dot" w:pos="9350"/>
            </w:tabs>
            <w:spacing w:line="276" w:lineRule="auto"/>
            <w:rPr>
              <w:rFonts w:asciiTheme="minorHAnsi" w:eastAsiaTheme="minorEastAsia" w:hAnsiTheme="minorHAnsi"/>
              <w:noProof/>
              <w:szCs w:val="24"/>
            </w:rPr>
          </w:pPr>
          <w:hyperlink w:anchor="_Toc165557877" w:history="1">
            <w:r w:rsidR="008B4E6F" w:rsidRPr="0010014F">
              <w:rPr>
                <w:rStyle w:val="Hyperlink"/>
                <w:noProof/>
              </w:rPr>
              <w:t>Business Implications</w:t>
            </w:r>
            <w:r w:rsidR="008B4E6F">
              <w:rPr>
                <w:noProof/>
                <w:webHidden/>
              </w:rPr>
              <w:tab/>
            </w:r>
            <w:r w:rsidR="008B4E6F">
              <w:rPr>
                <w:noProof/>
                <w:webHidden/>
              </w:rPr>
              <w:fldChar w:fldCharType="begin"/>
            </w:r>
            <w:r w:rsidR="008B4E6F">
              <w:rPr>
                <w:noProof/>
                <w:webHidden/>
              </w:rPr>
              <w:instrText xml:space="preserve"> PAGEREF _Toc165557877 \h </w:instrText>
            </w:r>
            <w:r w:rsidR="008B4E6F">
              <w:rPr>
                <w:noProof/>
                <w:webHidden/>
              </w:rPr>
            </w:r>
            <w:r w:rsidR="008B4E6F">
              <w:rPr>
                <w:noProof/>
                <w:webHidden/>
              </w:rPr>
              <w:fldChar w:fldCharType="separate"/>
            </w:r>
            <w:r w:rsidR="008B4E6F">
              <w:rPr>
                <w:noProof/>
                <w:webHidden/>
              </w:rPr>
              <w:t>17</w:t>
            </w:r>
            <w:r w:rsidR="008B4E6F">
              <w:rPr>
                <w:noProof/>
                <w:webHidden/>
              </w:rPr>
              <w:fldChar w:fldCharType="end"/>
            </w:r>
          </w:hyperlink>
        </w:p>
        <w:p w14:paraId="5750866E" w14:textId="5FC2E06A" w:rsidR="2F13031A" w:rsidRDefault="004E41F2" w:rsidP="00186F95">
          <w:pPr>
            <w:pStyle w:val="TOC1"/>
            <w:tabs>
              <w:tab w:val="right" w:leader="dot" w:pos="9360"/>
            </w:tabs>
            <w:spacing w:line="276" w:lineRule="auto"/>
            <w:rPr>
              <w:rStyle w:val="Hyperlink"/>
            </w:rPr>
          </w:pPr>
          <w:r>
            <w:fldChar w:fldCharType="end"/>
          </w:r>
        </w:p>
      </w:sdtContent>
    </w:sdt>
    <w:p w14:paraId="5A4EC739" w14:textId="7078A491" w:rsidR="004112EF" w:rsidRDefault="004112EF" w:rsidP="00186F95">
      <w:pPr>
        <w:spacing w:line="276" w:lineRule="auto"/>
        <w:jc w:val="both"/>
      </w:pPr>
    </w:p>
    <w:p w14:paraId="67209B21" w14:textId="017BB3EC" w:rsidR="007A557D" w:rsidRDefault="007A557D" w:rsidP="00186F95">
      <w:pPr>
        <w:pStyle w:val="TOC1"/>
        <w:tabs>
          <w:tab w:val="right" w:leader="dot" w:pos="9350"/>
        </w:tabs>
        <w:spacing w:line="276" w:lineRule="auto"/>
        <w:jc w:val="both"/>
        <w:rPr>
          <w:rFonts w:eastAsiaTheme="minorEastAsia"/>
        </w:rPr>
      </w:pPr>
    </w:p>
    <w:p w14:paraId="589B7069" w14:textId="6289A23D" w:rsidR="00AE3C39" w:rsidRPr="000976C0" w:rsidRDefault="00AE3C39" w:rsidP="00186F95">
      <w:pPr>
        <w:spacing w:line="276" w:lineRule="auto"/>
        <w:jc w:val="both"/>
        <w:rPr>
          <w:rFonts w:cs="Times New Roman"/>
          <w:b/>
          <w:sz w:val="28"/>
          <w:szCs w:val="28"/>
        </w:rPr>
      </w:pPr>
      <w:r w:rsidRPr="000976C0">
        <w:rPr>
          <w:rFonts w:cs="Times New Roman"/>
          <w:b/>
          <w:sz w:val="28"/>
          <w:szCs w:val="28"/>
        </w:rPr>
        <w:br w:type="page"/>
      </w:r>
    </w:p>
    <w:p w14:paraId="5521DDFE" w14:textId="79FE0D02" w:rsidR="00AE3C39" w:rsidRPr="00845097" w:rsidRDefault="0056660B" w:rsidP="00186F95">
      <w:pPr>
        <w:pStyle w:val="Heading1"/>
        <w:spacing w:line="276" w:lineRule="auto"/>
        <w:jc w:val="both"/>
      </w:pPr>
      <w:bookmarkStart w:id="0" w:name="_Toc165557861"/>
      <w:r w:rsidRPr="00845097">
        <w:lastRenderedPageBreak/>
        <w:t xml:space="preserve">Introduction and </w:t>
      </w:r>
      <w:r w:rsidR="00527CEB" w:rsidRPr="00845097">
        <w:t>Client Overview</w:t>
      </w:r>
      <w:bookmarkEnd w:id="0"/>
    </w:p>
    <w:p w14:paraId="531D75FF" w14:textId="77777777" w:rsidR="006764B8" w:rsidRPr="006764B8" w:rsidRDefault="006764B8" w:rsidP="00186F95">
      <w:pPr>
        <w:spacing w:line="276" w:lineRule="auto"/>
        <w:jc w:val="both"/>
      </w:pPr>
    </w:p>
    <w:p w14:paraId="515EC2A2" w14:textId="0482BE1C" w:rsidR="00C91EB0" w:rsidRDefault="00C91EB0" w:rsidP="00186F95">
      <w:pPr>
        <w:spacing w:line="276" w:lineRule="auto"/>
        <w:jc w:val="both"/>
      </w:pPr>
      <w:r>
        <w:t>DataCo Supply Chain is a leading player in the retail industry, specializing in clothing, sports, and electronic supplies. With a global presence and a diverse product range, DataCo Supply Chain has established itself as a key player in the market, focusing on efficient supply chain management and inventory optimization to drive sales and customer satisfaction. DataCo Supply Chain caters to a wide range of customers, from individual consumers to large corporations. Its customer base spans across different demographics and geographic regions, reflecting the company's commitment to providing quality products and services to diverse markets.</w:t>
      </w:r>
    </w:p>
    <w:p w14:paraId="13518F77" w14:textId="676532C7" w:rsidR="00C91EB0" w:rsidRDefault="00C91EB0" w:rsidP="00186F95">
      <w:pPr>
        <w:spacing w:line="276" w:lineRule="auto"/>
        <w:jc w:val="both"/>
      </w:pPr>
      <w:r>
        <w:t>DataCo Supply Chain is engaged in various activities across the supply chain, including provisioning, production, sales, and commercial distribution. These core activities are strategically managed to ensure seamless operations and timely delivery of products to customers worldwide. It leverages advanced technologies to enhance its operations and drive innovation. By integrating structured and unstructured data sources, the company gains valuable insights into customer behavior, market trends, and operational efficiency.</w:t>
      </w:r>
    </w:p>
    <w:p w14:paraId="144B3112" w14:textId="7ED57C40" w:rsidR="005A56A2" w:rsidRDefault="00C91EB0" w:rsidP="00186F95">
      <w:pPr>
        <w:spacing w:line="276" w:lineRule="auto"/>
        <w:jc w:val="both"/>
      </w:pPr>
      <w:r>
        <w:t xml:space="preserve">The primary objectives of </w:t>
      </w:r>
      <w:r w:rsidR="00830E0B">
        <w:t>the project</w:t>
      </w:r>
      <w:r>
        <w:t xml:space="preserve"> include optimizing inventory management, reducing stockouts, and enhancing customer satisfaction</w:t>
      </w:r>
      <w:r w:rsidR="0054262B">
        <w:t xml:space="preserve"> with delivery </w:t>
      </w:r>
      <w:r w:rsidR="003F4AE2">
        <w:t>status</w:t>
      </w:r>
      <w:r>
        <w:t>.</w:t>
      </w:r>
      <w:r>
        <w:t xml:space="preserve"> These objectives are aligned with the company's mission to deliver quality products and services while maintaining a competitive edge in the retail industry.</w:t>
      </w:r>
      <w:r w:rsidR="005A56A2">
        <w:br w:type="page"/>
      </w:r>
    </w:p>
    <w:p w14:paraId="3BDFFC87" w14:textId="0919B913" w:rsidR="005A56A2" w:rsidRPr="00B72336" w:rsidRDefault="009561E5" w:rsidP="00186F95">
      <w:pPr>
        <w:pStyle w:val="Heading1"/>
        <w:spacing w:line="276" w:lineRule="auto"/>
        <w:jc w:val="both"/>
      </w:pPr>
      <w:bookmarkStart w:id="1" w:name="_Toc165557862"/>
      <w:r w:rsidRPr="00B72336">
        <w:lastRenderedPageBreak/>
        <w:t>Dataset Description</w:t>
      </w:r>
      <w:bookmarkEnd w:id="1"/>
    </w:p>
    <w:p w14:paraId="3F2D444B" w14:textId="77777777" w:rsidR="008F5F85" w:rsidRDefault="008F5F85" w:rsidP="00124FD3">
      <w:r>
        <w:t>The dataset under analysis comprises key operational metrics pertaining to a supply chain management system. Below is the data dictionary that details each column present in the dataset, providing insights into its structure and significance.</w:t>
      </w:r>
    </w:p>
    <w:p w14:paraId="17C00EA2" w14:textId="5D289F06" w:rsidR="1DE866DC" w:rsidRDefault="1DE866DC" w:rsidP="7A9F6E8F">
      <w:pPr>
        <w:rPr>
          <w:b/>
          <w:bCs/>
        </w:rPr>
      </w:pPr>
    </w:p>
    <w:tbl>
      <w:tblPr>
        <w:tblStyle w:val="TableGrid"/>
        <w:tblW w:w="0" w:type="auto"/>
        <w:tblLayout w:type="fixed"/>
        <w:tblLook w:val="06A0" w:firstRow="1" w:lastRow="0" w:firstColumn="1" w:lastColumn="0" w:noHBand="1" w:noVBand="1"/>
      </w:tblPr>
      <w:tblGrid>
        <w:gridCol w:w="3120"/>
        <w:gridCol w:w="3120"/>
        <w:gridCol w:w="3120"/>
      </w:tblGrid>
      <w:tr w:rsidR="5EC42FE4" w14:paraId="13FF342B" w14:textId="77777777" w:rsidTr="7B681ECA">
        <w:trPr>
          <w:trHeight w:val="300"/>
        </w:trPr>
        <w:tc>
          <w:tcPr>
            <w:tcW w:w="3120" w:type="dxa"/>
          </w:tcPr>
          <w:p w14:paraId="13E51813" w14:textId="6F9C2488" w:rsidR="6A0BFD05" w:rsidRDefault="6A0BFD05" w:rsidP="7B681ECA">
            <w:pPr>
              <w:rPr>
                <w:rFonts w:eastAsia="Times New Roman" w:cs="Times New Roman"/>
                <w:b/>
                <w:bCs/>
                <w:szCs w:val="24"/>
              </w:rPr>
            </w:pPr>
            <w:r w:rsidRPr="7B681ECA">
              <w:rPr>
                <w:rFonts w:eastAsia="Times New Roman" w:cs="Times New Roman"/>
                <w:b/>
                <w:bCs/>
                <w:szCs w:val="24"/>
              </w:rPr>
              <w:t>Column Name</w:t>
            </w:r>
          </w:p>
        </w:tc>
        <w:tc>
          <w:tcPr>
            <w:tcW w:w="3120" w:type="dxa"/>
          </w:tcPr>
          <w:p w14:paraId="6C948ABE" w14:textId="36EA5EEF" w:rsidR="6A0BFD05" w:rsidRDefault="6A0BFD05" w:rsidP="7B681ECA">
            <w:pPr>
              <w:rPr>
                <w:rFonts w:eastAsia="Times New Roman" w:cs="Times New Roman"/>
                <w:b/>
                <w:bCs/>
                <w:szCs w:val="24"/>
              </w:rPr>
            </w:pPr>
            <w:r w:rsidRPr="7B681ECA">
              <w:rPr>
                <w:rFonts w:eastAsia="Times New Roman" w:cs="Times New Roman"/>
                <w:b/>
                <w:bCs/>
                <w:szCs w:val="24"/>
              </w:rPr>
              <w:t>Description</w:t>
            </w:r>
          </w:p>
        </w:tc>
        <w:tc>
          <w:tcPr>
            <w:tcW w:w="3120" w:type="dxa"/>
          </w:tcPr>
          <w:p w14:paraId="38665208" w14:textId="0C4E8ED3" w:rsidR="6A0BFD05" w:rsidRDefault="205F45B8" w:rsidP="7B681ECA">
            <w:pPr>
              <w:rPr>
                <w:rFonts w:eastAsia="Times New Roman" w:cs="Times New Roman"/>
                <w:b/>
                <w:bCs/>
                <w:szCs w:val="24"/>
              </w:rPr>
            </w:pPr>
            <w:r w:rsidRPr="7B681ECA">
              <w:rPr>
                <w:rFonts w:eastAsia="Times New Roman" w:cs="Times New Roman"/>
                <w:b/>
                <w:bCs/>
                <w:szCs w:val="24"/>
              </w:rPr>
              <w:t>Datatype</w:t>
            </w:r>
          </w:p>
        </w:tc>
      </w:tr>
      <w:tr w:rsidR="5EC42FE4" w14:paraId="37200232" w14:textId="77777777" w:rsidTr="7B681ECA">
        <w:trPr>
          <w:trHeight w:val="300"/>
        </w:trPr>
        <w:tc>
          <w:tcPr>
            <w:tcW w:w="3120" w:type="dxa"/>
          </w:tcPr>
          <w:p w14:paraId="4E7B7EA8" w14:textId="77777777" w:rsidR="76D36073" w:rsidRPr="76D36073" w:rsidRDefault="76D36073" w:rsidP="7B681ECA">
            <w:pPr>
              <w:rPr>
                <w:rFonts w:eastAsia="Times New Roman" w:cs="Times New Roman"/>
                <w:b/>
                <w:bCs/>
                <w:color w:val="0D0D0D" w:themeColor="text1" w:themeTint="F2"/>
                <w:szCs w:val="24"/>
              </w:rPr>
            </w:pPr>
            <w:r w:rsidRPr="7B681ECA">
              <w:rPr>
                <w:rFonts w:eastAsia="Times New Roman" w:cs="Times New Roman"/>
                <w:color w:val="0D0D0D" w:themeColor="text1" w:themeTint="F2"/>
                <w:szCs w:val="24"/>
              </w:rPr>
              <w:t>Type</w:t>
            </w:r>
          </w:p>
        </w:tc>
        <w:tc>
          <w:tcPr>
            <w:tcW w:w="3120" w:type="dxa"/>
          </w:tcPr>
          <w:p w14:paraId="6982D739"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Type of transaction made.</w:t>
            </w:r>
          </w:p>
        </w:tc>
        <w:tc>
          <w:tcPr>
            <w:tcW w:w="3120" w:type="dxa"/>
          </w:tcPr>
          <w:p w14:paraId="68D8360A" w14:textId="69231E6E" w:rsidR="5EC42FE4" w:rsidRDefault="35BD61F4" w:rsidP="7B681ECA">
            <w:pPr>
              <w:rPr>
                <w:rFonts w:eastAsia="Times New Roman" w:cs="Times New Roman"/>
                <w:szCs w:val="24"/>
              </w:rPr>
            </w:pPr>
            <w:r w:rsidRPr="7B681ECA">
              <w:rPr>
                <w:rFonts w:eastAsia="Times New Roman" w:cs="Times New Roman"/>
                <w:szCs w:val="24"/>
              </w:rPr>
              <w:t>String</w:t>
            </w:r>
          </w:p>
        </w:tc>
      </w:tr>
      <w:tr w:rsidR="5EC42FE4" w14:paraId="4D2BCBD4" w14:textId="77777777" w:rsidTr="7B681ECA">
        <w:trPr>
          <w:trHeight w:val="300"/>
        </w:trPr>
        <w:tc>
          <w:tcPr>
            <w:tcW w:w="3120" w:type="dxa"/>
          </w:tcPr>
          <w:p w14:paraId="4545C753" w14:textId="77777777" w:rsidR="76D36073" w:rsidRPr="76D36073" w:rsidRDefault="76D36073" w:rsidP="7B681ECA">
            <w:pPr>
              <w:rPr>
                <w:rFonts w:eastAsia="Times New Roman" w:cs="Times New Roman"/>
                <w:b/>
                <w:bCs/>
                <w:color w:val="0D0D0D" w:themeColor="text1" w:themeTint="F2"/>
                <w:szCs w:val="24"/>
              </w:rPr>
            </w:pPr>
            <w:r w:rsidRPr="7B681ECA">
              <w:rPr>
                <w:rFonts w:eastAsia="Times New Roman" w:cs="Times New Roman"/>
                <w:color w:val="0D0D0D" w:themeColor="text1" w:themeTint="F2"/>
                <w:szCs w:val="24"/>
              </w:rPr>
              <w:t>Days for shipping (real)</w:t>
            </w:r>
          </w:p>
        </w:tc>
        <w:tc>
          <w:tcPr>
            <w:tcW w:w="3120" w:type="dxa"/>
          </w:tcPr>
          <w:p w14:paraId="2680ED68"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Actual shipping days of the purchased product.</w:t>
            </w:r>
          </w:p>
        </w:tc>
        <w:tc>
          <w:tcPr>
            <w:tcW w:w="3120" w:type="dxa"/>
          </w:tcPr>
          <w:p w14:paraId="25488F7F" w14:textId="22E7381B" w:rsidR="5EC42FE4" w:rsidRDefault="0AF07BF6" w:rsidP="7B681ECA">
            <w:pPr>
              <w:rPr>
                <w:rFonts w:eastAsia="Times New Roman" w:cs="Times New Roman"/>
                <w:szCs w:val="24"/>
              </w:rPr>
            </w:pPr>
            <w:r w:rsidRPr="7B681ECA">
              <w:rPr>
                <w:rFonts w:eastAsia="Times New Roman" w:cs="Times New Roman"/>
                <w:szCs w:val="24"/>
              </w:rPr>
              <w:t>Double</w:t>
            </w:r>
          </w:p>
        </w:tc>
      </w:tr>
      <w:tr w:rsidR="5EC42FE4" w14:paraId="0DAF0EF0" w14:textId="77777777" w:rsidTr="7B681ECA">
        <w:trPr>
          <w:trHeight w:val="300"/>
        </w:trPr>
        <w:tc>
          <w:tcPr>
            <w:tcW w:w="3120" w:type="dxa"/>
          </w:tcPr>
          <w:p w14:paraId="133EC5AE" w14:textId="77777777" w:rsidR="76D36073" w:rsidRPr="76D36073" w:rsidRDefault="76D36073" w:rsidP="7B681ECA">
            <w:pPr>
              <w:rPr>
                <w:rFonts w:eastAsia="Times New Roman" w:cs="Times New Roman"/>
                <w:b/>
                <w:bCs/>
                <w:color w:val="0D0D0D" w:themeColor="text1" w:themeTint="F2"/>
                <w:szCs w:val="24"/>
              </w:rPr>
            </w:pPr>
            <w:r w:rsidRPr="7B681ECA">
              <w:rPr>
                <w:rFonts w:eastAsia="Times New Roman" w:cs="Times New Roman"/>
                <w:color w:val="0D0D0D" w:themeColor="text1" w:themeTint="F2"/>
                <w:szCs w:val="24"/>
              </w:rPr>
              <w:t>Days for shipment (scheduled)</w:t>
            </w:r>
          </w:p>
        </w:tc>
        <w:tc>
          <w:tcPr>
            <w:tcW w:w="3120" w:type="dxa"/>
          </w:tcPr>
          <w:p w14:paraId="43114B7D"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Days of scheduled delivery of the purchased product.</w:t>
            </w:r>
          </w:p>
        </w:tc>
        <w:tc>
          <w:tcPr>
            <w:tcW w:w="3120" w:type="dxa"/>
          </w:tcPr>
          <w:p w14:paraId="70A0B185" w14:textId="22E7381B" w:rsidR="5EC42FE4" w:rsidRDefault="12D6A0B4" w:rsidP="7B681ECA">
            <w:pPr>
              <w:rPr>
                <w:rFonts w:eastAsia="Times New Roman" w:cs="Times New Roman"/>
                <w:szCs w:val="24"/>
              </w:rPr>
            </w:pPr>
            <w:r w:rsidRPr="7B681ECA">
              <w:rPr>
                <w:rFonts w:eastAsia="Times New Roman" w:cs="Times New Roman"/>
                <w:szCs w:val="24"/>
              </w:rPr>
              <w:t>Double</w:t>
            </w:r>
          </w:p>
          <w:p w14:paraId="31377F00" w14:textId="4AE5429C" w:rsidR="5EC42FE4" w:rsidRDefault="5EC42FE4" w:rsidP="7B681ECA">
            <w:pPr>
              <w:rPr>
                <w:rFonts w:eastAsia="Times New Roman" w:cs="Times New Roman"/>
                <w:szCs w:val="24"/>
              </w:rPr>
            </w:pPr>
          </w:p>
        </w:tc>
      </w:tr>
      <w:tr w:rsidR="5EC42FE4" w14:paraId="7FDB2E7E" w14:textId="77777777" w:rsidTr="7B681ECA">
        <w:trPr>
          <w:trHeight w:val="300"/>
        </w:trPr>
        <w:tc>
          <w:tcPr>
            <w:tcW w:w="3120" w:type="dxa"/>
          </w:tcPr>
          <w:p w14:paraId="474DC480" w14:textId="77777777" w:rsidR="76D36073" w:rsidRPr="76D36073" w:rsidRDefault="76D36073" w:rsidP="7B681ECA">
            <w:pPr>
              <w:rPr>
                <w:rFonts w:eastAsia="Times New Roman" w:cs="Times New Roman"/>
                <w:b/>
                <w:bCs/>
                <w:color w:val="0D0D0D" w:themeColor="text1" w:themeTint="F2"/>
                <w:szCs w:val="24"/>
              </w:rPr>
            </w:pPr>
            <w:r w:rsidRPr="7B681ECA">
              <w:rPr>
                <w:rFonts w:eastAsia="Times New Roman" w:cs="Times New Roman"/>
                <w:color w:val="0D0D0D" w:themeColor="text1" w:themeTint="F2"/>
                <w:szCs w:val="24"/>
              </w:rPr>
              <w:t>Benefit per order</w:t>
            </w:r>
          </w:p>
        </w:tc>
        <w:tc>
          <w:tcPr>
            <w:tcW w:w="3120" w:type="dxa"/>
          </w:tcPr>
          <w:p w14:paraId="125E2B8B"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Earnings per order placed.</w:t>
            </w:r>
          </w:p>
        </w:tc>
        <w:tc>
          <w:tcPr>
            <w:tcW w:w="3120" w:type="dxa"/>
          </w:tcPr>
          <w:p w14:paraId="7CABE6C2" w14:textId="1EF69278" w:rsidR="5EC42FE4" w:rsidRDefault="65BB280C" w:rsidP="7B681ECA">
            <w:pPr>
              <w:rPr>
                <w:rFonts w:eastAsia="Times New Roman" w:cs="Times New Roman"/>
                <w:szCs w:val="24"/>
              </w:rPr>
            </w:pPr>
            <w:r w:rsidRPr="7B681ECA">
              <w:rPr>
                <w:rFonts w:eastAsia="Times New Roman" w:cs="Times New Roman"/>
                <w:szCs w:val="24"/>
              </w:rPr>
              <w:t>Double</w:t>
            </w:r>
          </w:p>
        </w:tc>
      </w:tr>
      <w:tr w:rsidR="5EC42FE4" w14:paraId="424C6060" w14:textId="77777777" w:rsidTr="7B681ECA">
        <w:trPr>
          <w:trHeight w:val="300"/>
        </w:trPr>
        <w:tc>
          <w:tcPr>
            <w:tcW w:w="3120" w:type="dxa"/>
          </w:tcPr>
          <w:p w14:paraId="49DA820D" w14:textId="77777777" w:rsidR="76D36073" w:rsidRPr="76D36073" w:rsidRDefault="76D36073" w:rsidP="7B681ECA">
            <w:pPr>
              <w:rPr>
                <w:rFonts w:eastAsia="Times New Roman" w:cs="Times New Roman"/>
                <w:b/>
                <w:bCs/>
                <w:color w:val="0D0D0D" w:themeColor="text1" w:themeTint="F2"/>
                <w:szCs w:val="24"/>
              </w:rPr>
            </w:pPr>
            <w:r w:rsidRPr="7B681ECA">
              <w:rPr>
                <w:rFonts w:eastAsia="Times New Roman" w:cs="Times New Roman"/>
                <w:color w:val="0D0D0D" w:themeColor="text1" w:themeTint="F2"/>
                <w:szCs w:val="24"/>
              </w:rPr>
              <w:t>Sales per customer</w:t>
            </w:r>
          </w:p>
        </w:tc>
        <w:tc>
          <w:tcPr>
            <w:tcW w:w="3120" w:type="dxa"/>
          </w:tcPr>
          <w:p w14:paraId="4F931412"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Total sales per customer.</w:t>
            </w:r>
          </w:p>
        </w:tc>
        <w:tc>
          <w:tcPr>
            <w:tcW w:w="3120" w:type="dxa"/>
          </w:tcPr>
          <w:p w14:paraId="7961437E" w14:textId="4011C852" w:rsidR="5EC42FE4" w:rsidRDefault="575DEA27" w:rsidP="7B681ECA">
            <w:pPr>
              <w:rPr>
                <w:rFonts w:eastAsia="Times New Roman" w:cs="Times New Roman"/>
                <w:szCs w:val="24"/>
              </w:rPr>
            </w:pPr>
            <w:r w:rsidRPr="7B681ECA">
              <w:rPr>
                <w:rFonts w:eastAsia="Times New Roman" w:cs="Times New Roman"/>
                <w:szCs w:val="24"/>
              </w:rPr>
              <w:t>Double</w:t>
            </w:r>
          </w:p>
        </w:tc>
      </w:tr>
      <w:tr w:rsidR="5EC42FE4" w14:paraId="0C549F64" w14:textId="77777777" w:rsidTr="7B681ECA">
        <w:trPr>
          <w:trHeight w:val="300"/>
        </w:trPr>
        <w:tc>
          <w:tcPr>
            <w:tcW w:w="3120" w:type="dxa"/>
          </w:tcPr>
          <w:p w14:paraId="0ED9DFCA" w14:textId="77777777" w:rsidR="76D36073" w:rsidRPr="76D36073" w:rsidRDefault="76D36073" w:rsidP="7B681ECA">
            <w:pPr>
              <w:rPr>
                <w:rFonts w:eastAsia="Times New Roman" w:cs="Times New Roman"/>
                <w:b/>
                <w:bCs/>
                <w:color w:val="0D0D0D" w:themeColor="text1" w:themeTint="F2"/>
                <w:szCs w:val="24"/>
              </w:rPr>
            </w:pPr>
            <w:r w:rsidRPr="7B681ECA">
              <w:rPr>
                <w:rFonts w:eastAsia="Times New Roman" w:cs="Times New Roman"/>
                <w:color w:val="0D0D0D" w:themeColor="text1" w:themeTint="F2"/>
                <w:szCs w:val="24"/>
              </w:rPr>
              <w:t>Delivery Status</w:t>
            </w:r>
          </w:p>
        </w:tc>
        <w:tc>
          <w:tcPr>
            <w:tcW w:w="3120" w:type="dxa"/>
          </w:tcPr>
          <w:p w14:paraId="4CC48828"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Status of the order's delivery (e.g., Late, On time).</w:t>
            </w:r>
          </w:p>
        </w:tc>
        <w:tc>
          <w:tcPr>
            <w:tcW w:w="3120" w:type="dxa"/>
          </w:tcPr>
          <w:p w14:paraId="45E9FA18" w14:textId="783F49A7" w:rsidR="5EC42FE4" w:rsidRDefault="155AA4B6" w:rsidP="7B681ECA">
            <w:pPr>
              <w:rPr>
                <w:rFonts w:eastAsia="Times New Roman" w:cs="Times New Roman"/>
                <w:szCs w:val="24"/>
              </w:rPr>
            </w:pPr>
            <w:r w:rsidRPr="7B681ECA">
              <w:rPr>
                <w:rFonts w:eastAsia="Times New Roman" w:cs="Times New Roman"/>
                <w:szCs w:val="24"/>
              </w:rPr>
              <w:t xml:space="preserve">String </w:t>
            </w:r>
          </w:p>
        </w:tc>
      </w:tr>
      <w:tr w:rsidR="5EC42FE4" w14:paraId="16A9BEB2" w14:textId="77777777" w:rsidTr="7B681ECA">
        <w:trPr>
          <w:trHeight w:val="300"/>
        </w:trPr>
        <w:tc>
          <w:tcPr>
            <w:tcW w:w="3120" w:type="dxa"/>
          </w:tcPr>
          <w:p w14:paraId="08BF8516" w14:textId="77777777" w:rsidR="76D36073" w:rsidRPr="76D36073" w:rsidRDefault="76D36073" w:rsidP="7B681ECA">
            <w:pPr>
              <w:rPr>
                <w:rFonts w:eastAsia="Times New Roman" w:cs="Times New Roman"/>
                <w:b/>
                <w:bCs/>
                <w:color w:val="0D0D0D" w:themeColor="text1" w:themeTint="F2"/>
                <w:szCs w:val="24"/>
              </w:rPr>
            </w:pPr>
            <w:r w:rsidRPr="7B681ECA">
              <w:rPr>
                <w:rFonts w:eastAsia="Times New Roman" w:cs="Times New Roman"/>
                <w:color w:val="0D0D0D" w:themeColor="text1" w:themeTint="F2"/>
                <w:szCs w:val="24"/>
              </w:rPr>
              <w:t>Late_delivery_risk</w:t>
            </w:r>
          </w:p>
        </w:tc>
        <w:tc>
          <w:tcPr>
            <w:tcW w:w="3120" w:type="dxa"/>
          </w:tcPr>
          <w:p w14:paraId="7C2CB8F6"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Indicates risk level of late delivery (0 for low risk, 1 for high risk).</w:t>
            </w:r>
          </w:p>
        </w:tc>
        <w:tc>
          <w:tcPr>
            <w:tcW w:w="3120" w:type="dxa"/>
          </w:tcPr>
          <w:p w14:paraId="5FAB5CFF" w14:textId="75841FDD" w:rsidR="5EC42FE4" w:rsidRDefault="36B05CC0" w:rsidP="7B681ECA">
            <w:pPr>
              <w:rPr>
                <w:rFonts w:eastAsia="Times New Roman" w:cs="Times New Roman"/>
                <w:szCs w:val="24"/>
              </w:rPr>
            </w:pPr>
            <w:r w:rsidRPr="7B681ECA">
              <w:rPr>
                <w:rFonts w:eastAsia="Times New Roman" w:cs="Times New Roman"/>
                <w:szCs w:val="24"/>
              </w:rPr>
              <w:t>Double</w:t>
            </w:r>
          </w:p>
        </w:tc>
      </w:tr>
      <w:tr w:rsidR="76D36073" w14:paraId="3AEF1B01" w14:textId="77777777" w:rsidTr="7B681ECA">
        <w:trPr>
          <w:trHeight w:val="300"/>
        </w:trPr>
        <w:tc>
          <w:tcPr>
            <w:tcW w:w="3120" w:type="dxa"/>
          </w:tcPr>
          <w:p w14:paraId="29DEA584"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Category Id</w:t>
            </w:r>
          </w:p>
        </w:tc>
        <w:tc>
          <w:tcPr>
            <w:tcW w:w="3120" w:type="dxa"/>
          </w:tcPr>
          <w:p w14:paraId="11CB3364"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Identifier for product category.</w:t>
            </w:r>
          </w:p>
        </w:tc>
        <w:tc>
          <w:tcPr>
            <w:tcW w:w="3120" w:type="dxa"/>
          </w:tcPr>
          <w:p w14:paraId="33475331" w14:textId="1EF69278" w:rsidR="76D36073" w:rsidRDefault="0780A0DA" w:rsidP="7B681ECA">
            <w:pPr>
              <w:rPr>
                <w:rFonts w:eastAsia="Times New Roman" w:cs="Times New Roman"/>
                <w:szCs w:val="24"/>
              </w:rPr>
            </w:pPr>
            <w:r w:rsidRPr="7B681ECA">
              <w:rPr>
                <w:rFonts w:eastAsia="Times New Roman" w:cs="Times New Roman"/>
                <w:szCs w:val="24"/>
              </w:rPr>
              <w:t>Double</w:t>
            </w:r>
          </w:p>
          <w:p w14:paraId="4420A9CF" w14:textId="1FE19C1D" w:rsidR="76D36073" w:rsidRDefault="76D36073" w:rsidP="7B681ECA">
            <w:pPr>
              <w:rPr>
                <w:rFonts w:eastAsia="Times New Roman" w:cs="Times New Roman"/>
                <w:szCs w:val="24"/>
              </w:rPr>
            </w:pPr>
          </w:p>
        </w:tc>
      </w:tr>
      <w:tr w:rsidR="76D36073" w14:paraId="4B140E9C" w14:textId="77777777" w:rsidTr="7B681ECA">
        <w:trPr>
          <w:trHeight w:val="300"/>
        </w:trPr>
        <w:tc>
          <w:tcPr>
            <w:tcW w:w="3120" w:type="dxa"/>
          </w:tcPr>
          <w:p w14:paraId="118BDB97"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Category Name</w:t>
            </w:r>
          </w:p>
        </w:tc>
        <w:tc>
          <w:tcPr>
            <w:tcW w:w="3120" w:type="dxa"/>
          </w:tcPr>
          <w:p w14:paraId="29ACEA0E"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Name of the product category.</w:t>
            </w:r>
          </w:p>
        </w:tc>
        <w:tc>
          <w:tcPr>
            <w:tcW w:w="3120" w:type="dxa"/>
          </w:tcPr>
          <w:p w14:paraId="05D7F9E3" w14:textId="3F0F3D57" w:rsidR="76D36073" w:rsidRDefault="5D129A0D" w:rsidP="7B681ECA">
            <w:pPr>
              <w:rPr>
                <w:rFonts w:eastAsia="Times New Roman" w:cs="Times New Roman"/>
                <w:szCs w:val="24"/>
              </w:rPr>
            </w:pPr>
            <w:r w:rsidRPr="7B681ECA">
              <w:rPr>
                <w:rFonts w:eastAsia="Times New Roman" w:cs="Times New Roman"/>
                <w:szCs w:val="24"/>
              </w:rPr>
              <w:t xml:space="preserve">String </w:t>
            </w:r>
          </w:p>
        </w:tc>
      </w:tr>
      <w:tr w:rsidR="76D36073" w14:paraId="71A56D32" w14:textId="77777777" w:rsidTr="7B681ECA">
        <w:trPr>
          <w:trHeight w:val="300"/>
        </w:trPr>
        <w:tc>
          <w:tcPr>
            <w:tcW w:w="3120" w:type="dxa"/>
          </w:tcPr>
          <w:p w14:paraId="523EB5AA"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Customer City</w:t>
            </w:r>
          </w:p>
        </w:tc>
        <w:tc>
          <w:tcPr>
            <w:tcW w:w="3120" w:type="dxa"/>
          </w:tcPr>
          <w:p w14:paraId="5AD6749E"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City of the customer.</w:t>
            </w:r>
          </w:p>
        </w:tc>
        <w:tc>
          <w:tcPr>
            <w:tcW w:w="3120" w:type="dxa"/>
          </w:tcPr>
          <w:p w14:paraId="5F884F35" w14:textId="5001F0FA" w:rsidR="76D36073" w:rsidRDefault="4DE6AF87" w:rsidP="7B681ECA">
            <w:pPr>
              <w:rPr>
                <w:rFonts w:eastAsia="Times New Roman" w:cs="Times New Roman"/>
                <w:szCs w:val="24"/>
              </w:rPr>
            </w:pPr>
            <w:r w:rsidRPr="7B681ECA">
              <w:rPr>
                <w:rFonts w:eastAsia="Times New Roman" w:cs="Times New Roman"/>
                <w:szCs w:val="24"/>
              </w:rPr>
              <w:t>String</w:t>
            </w:r>
          </w:p>
        </w:tc>
      </w:tr>
      <w:tr w:rsidR="76D36073" w14:paraId="74AD49AC" w14:textId="77777777" w:rsidTr="7B681ECA">
        <w:trPr>
          <w:trHeight w:val="300"/>
        </w:trPr>
        <w:tc>
          <w:tcPr>
            <w:tcW w:w="3120" w:type="dxa"/>
          </w:tcPr>
          <w:p w14:paraId="53F66BA6"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Customer Country</w:t>
            </w:r>
          </w:p>
        </w:tc>
        <w:tc>
          <w:tcPr>
            <w:tcW w:w="3120" w:type="dxa"/>
          </w:tcPr>
          <w:p w14:paraId="72E2F791"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Country of the customer.</w:t>
            </w:r>
          </w:p>
        </w:tc>
        <w:tc>
          <w:tcPr>
            <w:tcW w:w="3120" w:type="dxa"/>
          </w:tcPr>
          <w:p w14:paraId="32BB2353" w14:textId="13EA3658" w:rsidR="76D36073" w:rsidRDefault="2B5A5CE6" w:rsidP="7B681ECA">
            <w:pPr>
              <w:rPr>
                <w:rFonts w:eastAsia="Times New Roman" w:cs="Times New Roman"/>
                <w:szCs w:val="24"/>
              </w:rPr>
            </w:pPr>
            <w:r w:rsidRPr="7B681ECA">
              <w:rPr>
                <w:rFonts w:eastAsia="Times New Roman" w:cs="Times New Roman"/>
                <w:szCs w:val="24"/>
              </w:rPr>
              <w:t>String</w:t>
            </w:r>
          </w:p>
        </w:tc>
      </w:tr>
      <w:tr w:rsidR="76D36073" w14:paraId="1C30256D" w14:textId="77777777" w:rsidTr="7B681ECA">
        <w:trPr>
          <w:trHeight w:val="300"/>
        </w:trPr>
        <w:tc>
          <w:tcPr>
            <w:tcW w:w="3120" w:type="dxa"/>
          </w:tcPr>
          <w:p w14:paraId="0BD200BC"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Customer Email</w:t>
            </w:r>
          </w:p>
        </w:tc>
        <w:tc>
          <w:tcPr>
            <w:tcW w:w="3120" w:type="dxa"/>
          </w:tcPr>
          <w:p w14:paraId="44DF9B8F"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Email address of the customer.</w:t>
            </w:r>
          </w:p>
        </w:tc>
        <w:tc>
          <w:tcPr>
            <w:tcW w:w="3120" w:type="dxa"/>
          </w:tcPr>
          <w:p w14:paraId="6AE698C9" w14:textId="5001F0FA" w:rsidR="76D36073" w:rsidRDefault="4F34F7AE" w:rsidP="7B681ECA">
            <w:pPr>
              <w:rPr>
                <w:rFonts w:eastAsia="Times New Roman" w:cs="Times New Roman"/>
                <w:szCs w:val="24"/>
              </w:rPr>
            </w:pPr>
            <w:r w:rsidRPr="7B681ECA">
              <w:rPr>
                <w:rFonts w:eastAsia="Times New Roman" w:cs="Times New Roman"/>
                <w:szCs w:val="24"/>
              </w:rPr>
              <w:t>String</w:t>
            </w:r>
          </w:p>
          <w:p w14:paraId="37913147" w14:textId="615AF796" w:rsidR="76D36073" w:rsidRDefault="76D36073" w:rsidP="7B681ECA">
            <w:pPr>
              <w:rPr>
                <w:rFonts w:eastAsia="Times New Roman" w:cs="Times New Roman"/>
                <w:szCs w:val="24"/>
              </w:rPr>
            </w:pPr>
          </w:p>
        </w:tc>
      </w:tr>
      <w:tr w:rsidR="76D36073" w14:paraId="3EABAC8F" w14:textId="77777777" w:rsidTr="7B681ECA">
        <w:trPr>
          <w:trHeight w:val="300"/>
        </w:trPr>
        <w:tc>
          <w:tcPr>
            <w:tcW w:w="3120" w:type="dxa"/>
          </w:tcPr>
          <w:p w14:paraId="485676C9"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Customer Fname</w:t>
            </w:r>
          </w:p>
        </w:tc>
        <w:tc>
          <w:tcPr>
            <w:tcW w:w="3120" w:type="dxa"/>
          </w:tcPr>
          <w:p w14:paraId="3FD2678E"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First name of the customer.</w:t>
            </w:r>
          </w:p>
        </w:tc>
        <w:tc>
          <w:tcPr>
            <w:tcW w:w="3120" w:type="dxa"/>
          </w:tcPr>
          <w:p w14:paraId="2A87C468" w14:textId="4F04EFF8" w:rsidR="76D36073" w:rsidRDefault="4E3FBF37" w:rsidP="7B681ECA">
            <w:pPr>
              <w:rPr>
                <w:rFonts w:eastAsia="Times New Roman" w:cs="Times New Roman"/>
                <w:szCs w:val="24"/>
              </w:rPr>
            </w:pPr>
            <w:r w:rsidRPr="7B681ECA">
              <w:rPr>
                <w:rFonts w:eastAsia="Times New Roman" w:cs="Times New Roman"/>
                <w:szCs w:val="24"/>
              </w:rPr>
              <w:t>String</w:t>
            </w:r>
          </w:p>
        </w:tc>
      </w:tr>
      <w:tr w:rsidR="76D36073" w14:paraId="14B4B5A0" w14:textId="77777777" w:rsidTr="7B681ECA">
        <w:trPr>
          <w:trHeight w:val="300"/>
        </w:trPr>
        <w:tc>
          <w:tcPr>
            <w:tcW w:w="3120" w:type="dxa"/>
          </w:tcPr>
          <w:p w14:paraId="5A2613D2"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Customer Id</w:t>
            </w:r>
          </w:p>
        </w:tc>
        <w:tc>
          <w:tcPr>
            <w:tcW w:w="3120" w:type="dxa"/>
          </w:tcPr>
          <w:p w14:paraId="3D8E9D79"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Unique identifier for each customer.</w:t>
            </w:r>
          </w:p>
        </w:tc>
        <w:tc>
          <w:tcPr>
            <w:tcW w:w="3120" w:type="dxa"/>
          </w:tcPr>
          <w:p w14:paraId="422184AB" w14:textId="5FFE3256" w:rsidR="76D36073" w:rsidRDefault="2C059DC6" w:rsidP="7B681ECA">
            <w:pPr>
              <w:rPr>
                <w:rFonts w:eastAsia="Times New Roman" w:cs="Times New Roman"/>
                <w:szCs w:val="24"/>
              </w:rPr>
            </w:pPr>
            <w:r w:rsidRPr="7B681ECA">
              <w:rPr>
                <w:rFonts w:eastAsia="Times New Roman" w:cs="Times New Roman"/>
                <w:szCs w:val="24"/>
              </w:rPr>
              <w:t xml:space="preserve">Double </w:t>
            </w:r>
          </w:p>
        </w:tc>
      </w:tr>
      <w:tr w:rsidR="76D36073" w14:paraId="6D7E7332" w14:textId="77777777" w:rsidTr="7B681ECA">
        <w:trPr>
          <w:trHeight w:val="300"/>
        </w:trPr>
        <w:tc>
          <w:tcPr>
            <w:tcW w:w="3120" w:type="dxa"/>
          </w:tcPr>
          <w:p w14:paraId="25FD1DB1"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Customer Lname</w:t>
            </w:r>
          </w:p>
        </w:tc>
        <w:tc>
          <w:tcPr>
            <w:tcW w:w="3120" w:type="dxa"/>
          </w:tcPr>
          <w:p w14:paraId="17E19B27"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Last name of the customer (surnames).</w:t>
            </w:r>
          </w:p>
        </w:tc>
        <w:tc>
          <w:tcPr>
            <w:tcW w:w="3120" w:type="dxa"/>
          </w:tcPr>
          <w:p w14:paraId="33FB3749" w14:textId="7276F2C9" w:rsidR="76D36073" w:rsidRDefault="0CE60358" w:rsidP="7B681ECA">
            <w:pPr>
              <w:rPr>
                <w:rFonts w:eastAsia="Times New Roman" w:cs="Times New Roman"/>
                <w:szCs w:val="24"/>
              </w:rPr>
            </w:pPr>
            <w:r w:rsidRPr="7B681ECA">
              <w:rPr>
                <w:rFonts w:eastAsia="Times New Roman" w:cs="Times New Roman"/>
                <w:szCs w:val="24"/>
              </w:rPr>
              <w:t>String</w:t>
            </w:r>
          </w:p>
        </w:tc>
      </w:tr>
      <w:tr w:rsidR="76D36073" w14:paraId="36338579" w14:textId="77777777" w:rsidTr="7B681ECA">
        <w:trPr>
          <w:trHeight w:val="300"/>
        </w:trPr>
        <w:tc>
          <w:tcPr>
            <w:tcW w:w="3120" w:type="dxa"/>
          </w:tcPr>
          <w:p w14:paraId="49C3DAA3"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Customer Password</w:t>
            </w:r>
          </w:p>
        </w:tc>
        <w:tc>
          <w:tcPr>
            <w:tcW w:w="3120" w:type="dxa"/>
          </w:tcPr>
          <w:p w14:paraId="56B162CC"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Encrypted customer password.</w:t>
            </w:r>
          </w:p>
        </w:tc>
        <w:tc>
          <w:tcPr>
            <w:tcW w:w="3120" w:type="dxa"/>
          </w:tcPr>
          <w:p w14:paraId="467C7EE3" w14:textId="7276F2C9" w:rsidR="76D36073" w:rsidRDefault="1F959462" w:rsidP="7B681ECA">
            <w:pPr>
              <w:rPr>
                <w:rFonts w:eastAsia="Times New Roman" w:cs="Times New Roman"/>
                <w:szCs w:val="24"/>
              </w:rPr>
            </w:pPr>
            <w:r w:rsidRPr="7B681ECA">
              <w:rPr>
                <w:rFonts w:eastAsia="Times New Roman" w:cs="Times New Roman"/>
                <w:szCs w:val="24"/>
              </w:rPr>
              <w:t>String</w:t>
            </w:r>
          </w:p>
          <w:p w14:paraId="657142F6" w14:textId="50DD39A0" w:rsidR="76D36073" w:rsidRDefault="76D36073" w:rsidP="7B681ECA">
            <w:pPr>
              <w:rPr>
                <w:rFonts w:eastAsia="Times New Roman" w:cs="Times New Roman"/>
                <w:szCs w:val="24"/>
              </w:rPr>
            </w:pPr>
          </w:p>
        </w:tc>
      </w:tr>
      <w:tr w:rsidR="76D36073" w14:paraId="4215B108" w14:textId="77777777" w:rsidTr="7B681ECA">
        <w:trPr>
          <w:trHeight w:val="300"/>
        </w:trPr>
        <w:tc>
          <w:tcPr>
            <w:tcW w:w="3120" w:type="dxa"/>
          </w:tcPr>
          <w:p w14:paraId="178490A9"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Customer Segment</w:t>
            </w:r>
          </w:p>
        </w:tc>
        <w:tc>
          <w:tcPr>
            <w:tcW w:w="3120" w:type="dxa"/>
          </w:tcPr>
          <w:p w14:paraId="2D4690BD"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Segment of the customer (e.g., Consumer, Corporate).</w:t>
            </w:r>
          </w:p>
        </w:tc>
        <w:tc>
          <w:tcPr>
            <w:tcW w:w="3120" w:type="dxa"/>
          </w:tcPr>
          <w:p w14:paraId="45980B24" w14:textId="7276F2C9" w:rsidR="76D36073" w:rsidRDefault="7A018239" w:rsidP="7B681ECA">
            <w:pPr>
              <w:rPr>
                <w:rFonts w:eastAsia="Times New Roman" w:cs="Times New Roman"/>
                <w:szCs w:val="24"/>
              </w:rPr>
            </w:pPr>
            <w:r w:rsidRPr="7B681ECA">
              <w:rPr>
                <w:rFonts w:eastAsia="Times New Roman" w:cs="Times New Roman"/>
                <w:szCs w:val="24"/>
              </w:rPr>
              <w:t>String</w:t>
            </w:r>
          </w:p>
          <w:p w14:paraId="0066C00C" w14:textId="460AD35C" w:rsidR="76D36073" w:rsidRDefault="76D36073" w:rsidP="7B681ECA">
            <w:pPr>
              <w:rPr>
                <w:rFonts w:eastAsia="Times New Roman" w:cs="Times New Roman"/>
                <w:szCs w:val="24"/>
              </w:rPr>
            </w:pPr>
          </w:p>
        </w:tc>
      </w:tr>
      <w:tr w:rsidR="76D36073" w14:paraId="486951EC" w14:textId="77777777" w:rsidTr="7B681ECA">
        <w:trPr>
          <w:trHeight w:val="300"/>
        </w:trPr>
        <w:tc>
          <w:tcPr>
            <w:tcW w:w="3120" w:type="dxa"/>
          </w:tcPr>
          <w:p w14:paraId="0EE17863"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Customer State</w:t>
            </w:r>
          </w:p>
        </w:tc>
        <w:tc>
          <w:tcPr>
            <w:tcW w:w="3120" w:type="dxa"/>
          </w:tcPr>
          <w:p w14:paraId="2755523D"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State of the customer's location.</w:t>
            </w:r>
          </w:p>
        </w:tc>
        <w:tc>
          <w:tcPr>
            <w:tcW w:w="3120" w:type="dxa"/>
          </w:tcPr>
          <w:p w14:paraId="564311CD" w14:textId="7276F2C9" w:rsidR="76D36073" w:rsidRDefault="7DB67E5C" w:rsidP="7B681ECA">
            <w:pPr>
              <w:rPr>
                <w:rFonts w:eastAsia="Times New Roman" w:cs="Times New Roman"/>
                <w:szCs w:val="24"/>
              </w:rPr>
            </w:pPr>
            <w:r w:rsidRPr="7B681ECA">
              <w:rPr>
                <w:rFonts w:eastAsia="Times New Roman" w:cs="Times New Roman"/>
                <w:szCs w:val="24"/>
              </w:rPr>
              <w:t>String</w:t>
            </w:r>
          </w:p>
          <w:p w14:paraId="32F78C6B" w14:textId="6C5DDE70" w:rsidR="76D36073" w:rsidRDefault="76D36073" w:rsidP="7B681ECA">
            <w:pPr>
              <w:rPr>
                <w:rFonts w:eastAsia="Times New Roman" w:cs="Times New Roman"/>
                <w:szCs w:val="24"/>
              </w:rPr>
            </w:pPr>
          </w:p>
        </w:tc>
      </w:tr>
      <w:tr w:rsidR="76D36073" w14:paraId="0E4BB539" w14:textId="77777777" w:rsidTr="7B681ECA">
        <w:trPr>
          <w:trHeight w:val="300"/>
        </w:trPr>
        <w:tc>
          <w:tcPr>
            <w:tcW w:w="3120" w:type="dxa"/>
          </w:tcPr>
          <w:p w14:paraId="0C212958"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Customer Street</w:t>
            </w:r>
          </w:p>
        </w:tc>
        <w:tc>
          <w:tcPr>
            <w:tcW w:w="3120" w:type="dxa"/>
          </w:tcPr>
          <w:p w14:paraId="47CF5071"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Street address of the customer.</w:t>
            </w:r>
          </w:p>
        </w:tc>
        <w:tc>
          <w:tcPr>
            <w:tcW w:w="3120" w:type="dxa"/>
          </w:tcPr>
          <w:p w14:paraId="319313DD" w14:textId="7276F2C9" w:rsidR="76D36073" w:rsidRDefault="61B880D8" w:rsidP="7B681ECA">
            <w:pPr>
              <w:rPr>
                <w:rFonts w:eastAsia="Times New Roman" w:cs="Times New Roman"/>
                <w:szCs w:val="24"/>
              </w:rPr>
            </w:pPr>
            <w:r w:rsidRPr="7B681ECA">
              <w:rPr>
                <w:rFonts w:eastAsia="Times New Roman" w:cs="Times New Roman"/>
                <w:szCs w:val="24"/>
              </w:rPr>
              <w:t>String</w:t>
            </w:r>
          </w:p>
          <w:p w14:paraId="3370F34C" w14:textId="140CEDED" w:rsidR="76D36073" w:rsidRDefault="76D36073" w:rsidP="7B681ECA">
            <w:pPr>
              <w:rPr>
                <w:rFonts w:eastAsia="Times New Roman" w:cs="Times New Roman"/>
                <w:szCs w:val="24"/>
              </w:rPr>
            </w:pPr>
          </w:p>
        </w:tc>
      </w:tr>
      <w:tr w:rsidR="76D36073" w14:paraId="33D3690F" w14:textId="77777777" w:rsidTr="7B681ECA">
        <w:trPr>
          <w:trHeight w:val="300"/>
        </w:trPr>
        <w:tc>
          <w:tcPr>
            <w:tcW w:w="3120" w:type="dxa"/>
          </w:tcPr>
          <w:p w14:paraId="3C04600C"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Customer Zipcode</w:t>
            </w:r>
          </w:p>
        </w:tc>
        <w:tc>
          <w:tcPr>
            <w:tcW w:w="3120" w:type="dxa"/>
          </w:tcPr>
          <w:p w14:paraId="40E32E7F"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Zip code of the customer's location.</w:t>
            </w:r>
          </w:p>
        </w:tc>
        <w:tc>
          <w:tcPr>
            <w:tcW w:w="3120" w:type="dxa"/>
          </w:tcPr>
          <w:p w14:paraId="44526AEF" w14:textId="731EC721" w:rsidR="76D36073" w:rsidRDefault="60477670" w:rsidP="7B681ECA">
            <w:pPr>
              <w:rPr>
                <w:rFonts w:eastAsia="Times New Roman" w:cs="Times New Roman"/>
                <w:szCs w:val="24"/>
              </w:rPr>
            </w:pPr>
            <w:r w:rsidRPr="7B681ECA">
              <w:rPr>
                <w:rFonts w:eastAsia="Times New Roman" w:cs="Times New Roman"/>
                <w:szCs w:val="24"/>
              </w:rPr>
              <w:t xml:space="preserve">Double </w:t>
            </w:r>
          </w:p>
        </w:tc>
      </w:tr>
      <w:tr w:rsidR="76D36073" w14:paraId="21838ECE" w14:textId="77777777" w:rsidTr="7B681ECA">
        <w:trPr>
          <w:trHeight w:val="300"/>
        </w:trPr>
        <w:tc>
          <w:tcPr>
            <w:tcW w:w="3120" w:type="dxa"/>
          </w:tcPr>
          <w:p w14:paraId="1E459732"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Department Id</w:t>
            </w:r>
          </w:p>
        </w:tc>
        <w:tc>
          <w:tcPr>
            <w:tcW w:w="3120" w:type="dxa"/>
          </w:tcPr>
          <w:p w14:paraId="285CC805"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Identifier for department within the company.</w:t>
            </w:r>
          </w:p>
        </w:tc>
        <w:tc>
          <w:tcPr>
            <w:tcW w:w="3120" w:type="dxa"/>
          </w:tcPr>
          <w:p w14:paraId="1930ADA9" w14:textId="6E6A321D" w:rsidR="76D36073" w:rsidRDefault="30BFBF64" w:rsidP="7B681ECA">
            <w:pPr>
              <w:rPr>
                <w:rFonts w:eastAsia="Times New Roman" w:cs="Times New Roman"/>
                <w:szCs w:val="24"/>
              </w:rPr>
            </w:pPr>
            <w:r w:rsidRPr="7B681ECA">
              <w:rPr>
                <w:rFonts w:eastAsia="Times New Roman" w:cs="Times New Roman"/>
                <w:szCs w:val="24"/>
              </w:rPr>
              <w:t>Double</w:t>
            </w:r>
          </w:p>
        </w:tc>
      </w:tr>
      <w:tr w:rsidR="76D36073" w14:paraId="151E1DBA" w14:textId="77777777" w:rsidTr="7B681ECA">
        <w:trPr>
          <w:trHeight w:val="300"/>
        </w:trPr>
        <w:tc>
          <w:tcPr>
            <w:tcW w:w="3120" w:type="dxa"/>
          </w:tcPr>
          <w:p w14:paraId="1F506418"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Department Name</w:t>
            </w:r>
          </w:p>
        </w:tc>
        <w:tc>
          <w:tcPr>
            <w:tcW w:w="3120" w:type="dxa"/>
          </w:tcPr>
          <w:p w14:paraId="42B4E8BC"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Name of the department.</w:t>
            </w:r>
          </w:p>
        </w:tc>
        <w:tc>
          <w:tcPr>
            <w:tcW w:w="3120" w:type="dxa"/>
          </w:tcPr>
          <w:p w14:paraId="7CB47104" w14:textId="3D011DB9" w:rsidR="76D36073" w:rsidRDefault="6B926B27" w:rsidP="7B681ECA">
            <w:pPr>
              <w:rPr>
                <w:rFonts w:eastAsia="Times New Roman" w:cs="Times New Roman"/>
                <w:szCs w:val="24"/>
              </w:rPr>
            </w:pPr>
            <w:r w:rsidRPr="7B681ECA">
              <w:rPr>
                <w:rFonts w:eastAsia="Times New Roman" w:cs="Times New Roman"/>
                <w:szCs w:val="24"/>
              </w:rPr>
              <w:t>String</w:t>
            </w:r>
          </w:p>
        </w:tc>
      </w:tr>
      <w:tr w:rsidR="76D36073" w14:paraId="538EDFF7" w14:textId="77777777" w:rsidTr="7B681ECA">
        <w:trPr>
          <w:trHeight w:val="300"/>
        </w:trPr>
        <w:tc>
          <w:tcPr>
            <w:tcW w:w="3120" w:type="dxa"/>
          </w:tcPr>
          <w:p w14:paraId="2C261FC5"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Latitude</w:t>
            </w:r>
          </w:p>
        </w:tc>
        <w:tc>
          <w:tcPr>
            <w:tcW w:w="3120" w:type="dxa"/>
          </w:tcPr>
          <w:p w14:paraId="53622469"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Latitude of the store location.</w:t>
            </w:r>
          </w:p>
        </w:tc>
        <w:tc>
          <w:tcPr>
            <w:tcW w:w="3120" w:type="dxa"/>
          </w:tcPr>
          <w:p w14:paraId="61126845" w14:textId="4B4190E3" w:rsidR="76D36073" w:rsidRDefault="43C79ADD" w:rsidP="7B681ECA">
            <w:pPr>
              <w:rPr>
                <w:rFonts w:eastAsia="Times New Roman" w:cs="Times New Roman"/>
                <w:szCs w:val="24"/>
              </w:rPr>
            </w:pPr>
            <w:r w:rsidRPr="7B681ECA">
              <w:rPr>
                <w:rFonts w:eastAsia="Times New Roman" w:cs="Times New Roman"/>
                <w:szCs w:val="24"/>
              </w:rPr>
              <w:t>Double</w:t>
            </w:r>
          </w:p>
        </w:tc>
      </w:tr>
      <w:tr w:rsidR="76D36073" w14:paraId="1A5A14DE" w14:textId="77777777" w:rsidTr="7B681ECA">
        <w:trPr>
          <w:trHeight w:val="300"/>
        </w:trPr>
        <w:tc>
          <w:tcPr>
            <w:tcW w:w="3120" w:type="dxa"/>
          </w:tcPr>
          <w:p w14:paraId="7306E288"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Longitude</w:t>
            </w:r>
          </w:p>
        </w:tc>
        <w:tc>
          <w:tcPr>
            <w:tcW w:w="3120" w:type="dxa"/>
          </w:tcPr>
          <w:p w14:paraId="4D4DD4FA"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Longitude of the store location.</w:t>
            </w:r>
          </w:p>
        </w:tc>
        <w:tc>
          <w:tcPr>
            <w:tcW w:w="3120" w:type="dxa"/>
          </w:tcPr>
          <w:p w14:paraId="40F4EC89" w14:textId="09FDC2AC" w:rsidR="76D36073" w:rsidRDefault="51FE7092" w:rsidP="7B681ECA">
            <w:pPr>
              <w:rPr>
                <w:rFonts w:eastAsia="Times New Roman" w:cs="Times New Roman"/>
                <w:szCs w:val="24"/>
              </w:rPr>
            </w:pPr>
            <w:r w:rsidRPr="7B681ECA">
              <w:rPr>
                <w:rFonts w:eastAsia="Times New Roman" w:cs="Times New Roman"/>
                <w:szCs w:val="24"/>
              </w:rPr>
              <w:t>Double</w:t>
            </w:r>
          </w:p>
        </w:tc>
      </w:tr>
      <w:tr w:rsidR="76D36073" w14:paraId="32ABA1D5" w14:textId="77777777" w:rsidTr="7B681ECA">
        <w:trPr>
          <w:trHeight w:val="300"/>
        </w:trPr>
        <w:tc>
          <w:tcPr>
            <w:tcW w:w="3120" w:type="dxa"/>
          </w:tcPr>
          <w:p w14:paraId="18AFC3CB"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Market</w:t>
            </w:r>
          </w:p>
        </w:tc>
        <w:tc>
          <w:tcPr>
            <w:tcW w:w="3120" w:type="dxa"/>
          </w:tcPr>
          <w:p w14:paraId="1FF2D454"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Market region to which the order was delivered.</w:t>
            </w:r>
          </w:p>
        </w:tc>
        <w:tc>
          <w:tcPr>
            <w:tcW w:w="3120" w:type="dxa"/>
          </w:tcPr>
          <w:p w14:paraId="113CE6A2" w14:textId="3466B6C0" w:rsidR="76D36073" w:rsidRDefault="5088E778" w:rsidP="7B681ECA">
            <w:pPr>
              <w:rPr>
                <w:rFonts w:eastAsia="Times New Roman" w:cs="Times New Roman"/>
                <w:szCs w:val="24"/>
              </w:rPr>
            </w:pPr>
            <w:r w:rsidRPr="7B681ECA">
              <w:rPr>
                <w:rFonts w:eastAsia="Times New Roman" w:cs="Times New Roman"/>
                <w:szCs w:val="24"/>
              </w:rPr>
              <w:t>String</w:t>
            </w:r>
          </w:p>
        </w:tc>
      </w:tr>
      <w:tr w:rsidR="76D36073" w14:paraId="47FC6D22" w14:textId="77777777" w:rsidTr="7B681ECA">
        <w:trPr>
          <w:trHeight w:val="300"/>
        </w:trPr>
        <w:tc>
          <w:tcPr>
            <w:tcW w:w="3120" w:type="dxa"/>
          </w:tcPr>
          <w:p w14:paraId="21158B36"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City</w:t>
            </w:r>
          </w:p>
        </w:tc>
        <w:tc>
          <w:tcPr>
            <w:tcW w:w="3120" w:type="dxa"/>
          </w:tcPr>
          <w:p w14:paraId="3FA8EDEB"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City where the order was placed.</w:t>
            </w:r>
          </w:p>
        </w:tc>
        <w:tc>
          <w:tcPr>
            <w:tcW w:w="3120" w:type="dxa"/>
          </w:tcPr>
          <w:p w14:paraId="627532B2" w14:textId="5F8CCFEF" w:rsidR="76D36073" w:rsidRDefault="51F17EED" w:rsidP="7B681ECA">
            <w:pPr>
              <w:rPr>
                <w:rFonts w:eastAsia="Times New Roman" w:cs="Times New Roman"/>
                <w:szCs w:val="24"/>
              </w:rPr>
            </w:pPr>
            <w:r w:rsidRPr="7B681ECA">
              <w:rPr>
                <w:rFonts w:eastAsia="Times New Roman" w:cs="Times New Roman"/>
                <w:szCs w:val="24"/>
              </w:rPr>
              <w:t>String</w:t>
            </w:r>
          </w:p>
        </w:tc>
      </w:tr>
      <w:tr w:rsidR="76D36073" w14:paraId="1FD3E333" w14:textId="77777777" w:rsidTr="7B681ECA">
        <w:trPr>
          <w:trHeight w:val="300"/>
        </w:trPr>
        <w:tc>
          <w:tcPr>
            <w:tcW w:w="3120" w:type="dxa"/>
          </w:tcPr>
          <w:p w14:paraId="132E9BD7"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Country</w:t>
            </w:r>
          </w:p>
        </w:tc>
        <w:tc>
          <w:tcPr>
            <w:tcW w:w="3120" w:type="dxa"/>
          </w:tcPr>
          <w:p w14:paraId="6D8025E8"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Country where the order was placed.</w:t>
            </w:r>
          </w:p>
        </w:tc>
        <w:tc>
          <w:tcPr>
            <w:tcW w:w="3120" w:type="dxa"/>
          </w:tcPr>
          <w:p w14:paraId="03AF78BA" w14:textId="3CAE5CFA" w:rsidR="76D36073" w:rsidRDefault="2971AC72" w:rsidP="7B681ECA">
            <w:pPr>
              <w:rPr>
                <w:rFonts w:eastAsia="Times New Roman" w:cs="Times New Roman"/>
                <w:szCs w:val="24"/>
              </w:rPr>
            </w:pPr>
            <w:r w:rsidRPr="7B681ECA">
              <w:rPr>
                <w:rFonts w:eastAsia="Times New Roman" w:cs="Times New Roman"/>
                <w:szCs w:val="24"/>
              </w:rPr>
              <w:t>String</w:t>
            </w:r>
          </w:p>
        </w:tc>
      </w:tr>
      <w:tr w:rsidR="76D36073" w14:paraId="496A0409" w14:textId="77777777" w:rsidTr="7B681ECA">
        <w:trPr>
          <w:trHeight w:val="300"/>
        </w:trPr>
        <w:tc>
          <w:tcPr>
            <w:tcW w:w="3120" w:type="dxa"/>
          </w:tcPr>
          <w:p w14:paraId="52666AA2"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Customer Id</w:t>
            </w:r>
          </w:p>
        </w:tc>
        <w:tc>
          <w:tcPr>
            <w:tcW w:w="3120" w:type="dxa"/>
          </w:tcPr>
          <w:p w14:paraId="64485E1C"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Identifier linking the order to a specific customer.</w:t>
            </w:r>
          </w:p>
        </w:tc>
        <w:tc>
          <w:tcPr>
            <w:tcW w:w="3120" w:type="dxa"/>
          </w:tcPr>
          <w:p w14:paraId="32739D71" w14:textId="73A04B4C" w:rsidR="76D36073" w:rsidRDefault="6661693C" w:rsidP="7B681ECA">
            <w:pPr>
              <w:rPr>
                <w:rFonts w:eastAsia="Times New Roman" w:cs="Times New Roman"/>
                <w:szCs w:val="24"/>
              </w:rPr>
            </w:pPr>
            <w:r w:rsidRPr="7B681ECA">
              <w:rPr>
                <w:rFonts w:eastAsia="Times New Roman" w:cs="Times New Roman"/>
                <w:szCs w:val="24"/>
              </w:rPr>
              <w:t>Double</w:t>
            </w:r>
          </w:p>
        </w:tc>
      </w:tr>
      <w:tr w:rsidR="76D36073" w14:paraId="4F806ECD" w14:textId="77777777" w:rsidTr="7B681ECA">
        <w:trPr>
          <w:trHeight w:val="300"/>
        </w:trPr>
        <w:tc>
          <w:tcPr>
            <w:tcW w:w="3120" w:type="dxa"/>
          </w:tcPr>
          <w:p w14:paraId="1CF39363"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date (DateOrders)</w:t>
            </w:r>
          </w:p>
        </w:tc>
        <w:tc>
          <w:tcPr>
            <w:tcW w:w="3120" w:type="dxa"/>
          </w:tcPr>
          <w:p w14:paraId="5B329F33"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Date when the order was placed.</w:t>
            </w:r>
          </w:p>
        </w:tc>
        <w:tc>
          <w:tcPr>
            <w:tcW w:w="3120" w:type="dxa"/>
          </w:tcPr>
          <w:p w14:paraId="65A7BD54" w14:textId="2146B03F" w:rsidR="76D36073" w:rsidRDefault="6F64A495" w:rsidP="7B681ECA">
            <w:pPr>
              <w:rPr>
                <w:rFonts w:eastAsia="Times New Roman" w:cs="Times New Roman"/>
                <w:szCs w:val="24"/>
              </w:rPr>
            </w:pPr>
            <w:r w:rsidRPr="7B681ECA">
              <w:rPr>
                <w:rFonts w:eastAsia="Times New Roman" w:cs="Times New Roman"/>
                <w:szCs w:val="24"/>
              </w:rPr>
              <w:t>Date</w:t>
            </w:r>
          </w:p>
        </w:tc>
      </w:tr>
      <w:tr w:rsidR="76D36073" w14:paraId="0294A38F" w14:textId="77777777" w:rsidTr="7B681ECA">
        <w:trPr>
          <w:trHeight w:val="300"/>
        </w:trPr>
        <w:tc>
          <w:tcPr>
            <w:tcW w:w="3120" w:type="dxa"/>
          </w:tcPr>
          <w:p w14:paraId="1E462EA2"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Id</w:t>
            </w:r>
          </w:p>
        </w:tc>
        <w:tc>
          <w:tcPr>
            <w:tcW w:w="3120" w:type="dxa"/>
          </w:tcPr>
          <w:p w14:paraId="77B9062A"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Unique identifier for the order.</w:t>
            </w:r>
          </w:p>
        </w:tc>
        <w:tc>
          <w:tcPr>
            <w:tcW w:w="3120" w:type="dxa"/>
          </w:tcPr>
          <w:p w14:paraId="2A884E62" w14:textId="6549A52D" w:rsidR="76D36073" w:rsidRDefault="69824053" w:rsidP="7B681ECA">
            <w:pPr>
              <w:rPr>
                <w:rFonts w:eastAsia="Times New Roman" w:cs="Times New Roman"/>
                <w:szCs w:val="24"/>
              </w:rPr>
            </w:pPr>
            <w:r w:rsidRPr="7B681ECA">
              <w:rPr>
                <w:rFonts w:eastAsia="Times New Roman" w:cs="Times New Roman"/>
                <w:szCs w:val="24"/>
              </w:rPr>
              <w:t>Double</w:t>
            </w:r>
          </w:p>
        </w:tc>
      </w:tr>
      <w:tr w:rsidR="76D36073" w14:paraId="2B6054A5" w14:textId="77777777" w:rsidTr="7B681ECA">
        <w:trPr>
          <w:trHeight w:val="300"/>
        </w:trPr>
        <w:tc>
          <w:tcPr>
            <w:tcW w:w="3120" w:type="dxa"/>
          </w:tcPr>
          <w:p w14:paraId="75D74D6E"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Item Cardprod Id</w:t>
            </w:r>
          </w:p>
        </w:tc>
        <w:tc>
          <w:tcPr>
            <w:tcW w:w="3120" w:type="dxa"/>
          </w:tcPr>
          <w:p w14:paraId="7E34045A"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Product identifier.</w:t>
            </w:r>
          </w:p>
        </w:tc>
        <w:tc>
          <w:tcPr>
            <w:tcW w:w="3120" w:type="dxa"/>
          </w:tcPr>
          <w:p w14:paraId="67DEB834" w14:textId="5B595A12" w:rsidR="76D36073" w:rsidRDefault="45FE725C" w:rsidP="7B681ECA">
            <w:pPr>
              <w:rPr>
                <w:rFonts w:eastAsia="Times New Roman" w:cs="Times New Roman"/>
                <w:szCs w:val="24"/>
              </w:rPr>
            </w:pPr>
            <w:r w:rsidRPr="7B681ECA">
              <w:rPr>
                <w:rFonts w:eastAsia="Times New Roman" w:cs="Times New Roman"/>
                <w:szCs w:val="24"/>
              </w:rPr>
              <w:t>Double</w:t>
            </w:r>
          </w:p>
        </w:tc>
      </w:tr>
      <w:tr w:rsidR="76D36073" w14:paraId="6E9C4C23" w14:textId="77777777" w:rsidTr="7B681ECA">
        <w:trPr>
          <w:trHeight w:val="300"/>
        </w:trPr>
        <w:tc>
          <w:tcPr>
            <w:tcW w:w="3120" w:type="dxa"/>
          </w:tcPr>
          <w:p w14:paraId="20ADFA9B"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Item Discount</w:t>
            </w:r>
          </w:p>
        </w:tc>
        <w:tc>
          <w:tcPr>
            <w:tcW w:w="3120" w:type="dxa"/>
          </w:tcPr>
          <w:p w14:paraId="099CA5FE"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Discount amount applied to the order item.</w:t>
            </w:r>
          </w:p>
        </w:tc>
        <w:tc>
          <w:tcPr>
            <w:tcW w:w="3120" w:type="dxa"/>
          </w:tcPr>
          <w:p w14:paraId="3C2FE2FC" w14:textId="232D2F05" w:rsidR="76D36073" w:rsidRDefault="531EEEA3" w:rsidP="7B681ECA">
            <w:pPr>
              <w:rPr>
                <w:rFonts w:eastAsia="Times New Roman" w:cs="Times New Roman"/>
                <w:szCs w:val="24"/>
              </w:rPr>
            </w:pPr>
            <w:r w:rsidRPr="7B681ECA">
              <w:rPr>
                <w:rFonts w:eastAsia="Times New Roman" w:cs="Times New Roman"/>
                <w:szCs w:val="24"/>
              </w:rPr>
              <w:t>Double</w:t>
            </w:r>
          </w:p>
        </w:tc>
      </w:tr>
      <w:tr w:rsidR="76D36073" w14:paraId="177BF0BD" w14:textId="77777777" w:rsidTr="7B681ECA">
        <w:trPr>
          <w:trHeight w:val="300"/>
        </w:trPr>
        <w:tc>
          <w:tcPr>
            <w:tcW w:w="3120" w:type="dxa"/>
          </w:tcPr>
          <w:p w14:paraId="276902F3"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Item Discount Rate</w:t>
            </w:r>
          </w:p>
        </w:tc>
        <w:tc>
          <w:tcPr>
            <w:tcW w:w="3120" w:type="dxa"/>
          </w:tcPr>
          <w:p w14:paraId="0AA06C9B"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Discount rate applied to the order item.</w:t>
            </w:r>
          </w:p>
        </w:tc>
        <w:tc>
          <w:tcPr>
            <w:tcW w:w="3120" w:type="dxa"/>
          </w:tcPr>
          <w:p w14:paraId="0BAEAF05" w14:textId="786F6CB3" w:rsidR="76D36073" w:rsidRDefault="5AD188B2" w:rsidP="7B681ECA">
            <w:pPr>
              <w:rPr>
                <w:rFonts w:eastAsia="Times New Roman" w:cs="Times New Roman"/>
                <w:szCs w:val="24"/>
              </w:rPr>
            </w:pPr>
            <w:r w:rsidRPr="7B681ECA">
              <w:rPr>
                <w:rFonts w:eastAsia="Times New Roman" w:cs="Times New Roman"/>
                <w:szCs w:val="24"/>
              </w:rPr>
              <w:t>Double</w:t>
            </w:r>
          </w:p>
        </w:tc>
      </w:tr>
      <w:tr w:rsidR="76D36073" w14:paraId="6846981C" w14:textId="77777777" w:rsidTr="7B681ECA">
        <w:trPr>
          <w:trHeight w:val="300"/>
        </w:trPr>
        <w:tc>
          <w:tcPr>
            <w:tcW w:w="3120" w:type="dxa"/>
          </w:tcPr>
          <w:p w14:paraId="04272CB5"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Item Id</w:t>
            </w:r>
          </w:p>
        </w:tc>
        <w:tc>
          <w:tcPr>
            <w:tcW w:w="3120" w:type="dxa"/>
          </w:tcPr>
          <w:p w14:paraId="409B0D05"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Identifier for each item within an order.</w:t>
            </w:r>
          </w:p>
        </w:tc>
        <w:tc>
          <w:tcPr>
            <w:tcW w:w="3120" w:type="dxa"/>
          </w:tcPr>
          <w:p w14:paraId="348F07D1" w14:textId="7E55A1EE" w:rsidR="76D36073" w:rsidRDefault="2579E9A4" w:rsidP="7B681ECA">
            <w:pPr>
              <w:rPr>
                <w:rFonts w:eastAsia="Times New Roman" w:cs="Times New Roman"/>
                <w:szCs w:val="24"/>
              </w:rPr>
            </w:pPr>
            <w:r w:rsidRPr="7B681ECA">
              <w:rPr>
                <w:rFonts w:eastAsia="Times New Roman" w:cs="Times New Roman"/>
                <w:szCs w:val="24"/>
              </w:rPr>
              <w:t>Double</w:t>
            </w:r>
          </w:p>
        </w:tc>
      </w:tr>
      <w:tr w:rsidR="76D36073" w14:paraId="0041DC3B" w14:textId="77777777" w:rsidTr="7B681ECA">
        <w:trPr>
          <w:trHeight w:val="300"/>
        </w:trPr>
        <w:tc>
          <w:tcPr>
            <w:tcW w:w="3120" w:type="dxa"/>
          </w:tcPr>
          <w:p w14:paraId="6F681881"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Item Product Price</w:t>
            </w:r>
          </w:p>
        </w:tc>
        <w:tc>
          <w:tcPr>
            <w:tcW w:w="3120" w:type="dxa"/>
          </w:tcPr>
          <w:p w14:paraId="0C1389D9"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Price of the product as per the order item.</w:t>
            </w:r>
          </w:p>
        </w:tc>
        <w:tc>
          <w:tcPr>
            <w:tcW w:w="3120" w:type="dxa"/>
          </w:tcPr>
          <w:p w14:paraId="78235D2C" w14:textId="777CDE68" w:rsidR="76D36073" w:rsidRDefault="0F6F791F" w:rsidP="7B681ECA">
            <w:pPr>
              <w:rPr>
                <w:rFonts w:eastAsia="Times New Roman" w:cs="Times New Roman"/>
                <w:szCs w:val="24"/>
              </w:rPr>
            </w:pPr>
            <w:r w:rsidRPr="7B681ECA">
              <w:rPr>
                <w:rFonts w:eastAsia="Times New Roman" w:cs="Times New Roman"/>
                <w:szCs w:val="24"/>
              </w:rPr>
              <w:t>Double</w:t>
            </w:r>
          </w:p>
        </w:tc>
      </w:tr>
      <w:tr w:rsidR="76D36073" w14:paraId="793F09B8" w14:textId="77777777" w:rsidTr="7B681ECA">
        <w:trPr>
          <w:trHeight w:val="300"/>
        </w:trPr>
        <w:tc>
          <w:tcPr>
            <w:tcW w:w="3120" w:type="dxa"/>
          </w:tcPr>
          <w:p w14:paraId="767D9CD0"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Item Profit Ratio</w:t>
            </w:r>
          </w:p>
        </w:tc>
        <w:tc>
          <w:tcPr>
            <w:tcW w:w="3120" w:type="dxa"/>
          </w:tcPr>
          <w:p w14:paraId="750CA865"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Profit ratio per order item.</w:t>
            </w:r>
          </w:p>
        </w:tc>
        <w:tc>
          <w:tcPr>
            <w:tcW w:w="3120" w:type="dxa"/>
          </w:tcPr>
          <w:p w14:paraId="0CC3D9B5" w14:textId="6A09CDE3" w:rsidR="76D36073" w:rsidRDefault="0D32E118" w:rsidP="7B681ECA">
            <w:pPr>
              <w:rPr>
                <w:rFonts w:eastAsia="Times New Roman" w:cs="Times New Roman"/>
                <w:szCs w:val="24"/>
              </w:rPr>
            </w:pPr>
            <w:r w:rsidRPr="7B681ECA">
              <w:rPr>
                <w:rFonts w:eastAsia="Times New Roman" w:cs="Times New Roman"/>
                <w:szCs w:val="24"/>
              </w:rPr>
              <w:t>Double</w:t>
            </w:r>
          </w:p>
        </w:tc>
      </w:tr>
      <w:tr w:rsidR="76D36073" w14:paraId="6454166A" w14:textId="77777777" w:rsidTr="7B681ECA">
        <w:trPr>
          <w:trHeight w:val="300"/>
        </w:trPr>
        <w:tc>
          <w:tcPr>
            <w:tcW w:w="3120" w:type="dxa"/>
          </w:tcPr>
          <w:p w14:paraId="7B398582"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Item Quantity</w:t>
            </w:r>
          </w:p>
        </w:tc>
        <w:tc>
          <w:tcPr>
            <w:tcW w:w="3120" w:type="dxa"/>
          </w:tcPr>
          <w:p w14:paraId="35498AB0"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Quantity of each item ordered.</w:t>
            </w:r>
          </w:p>
        </w:tc>
        <w:tc>
          <w:tcPr>
            <w:tcW w:w="3120" w:type="dxa"/>
          </w:tcPr>
          <w:p w14:paraId="6EA408D8" w14:textId="7C7EC839" w:rsidR="76D36073" w:rsidRDefault="2E0989C7" w:rsidP="7B681ECA">
            <w:pPr>
              <w:rPr>
                <w:rFonts w:eastAsia="Times New Roman" w:cs="Times New Roman"/>
                <w:szCs w:val="24"/>
              </w:rPr>
            </w:pPr>
            <w:r w:rsidRPr="7B681ECA">
              <w:rPr>
                <w:rFonts w:eastAsia="Times New Roman" w:cs="Times New Roman"/>
                <w:szCs w:val="24"/>
              </w:rPr>
              <w:t>Double</w:t>
            </w:r>
          </w:p>
        </w:tc>
      </w:tr>
      <w:tr w:rsidR="76D36073" w14:paraId="4172C080" w14:textId="77777777" w:rsidTr="7B681ECA">
        <w:trPr>
          <w:trHeight w:val="300"/>
        </w:trPr>
        <w:tc>
          <w:tcPr>
            <w:tcW w:w="3120" w:type="dxa"/>
          </w:tcPr>
          <w:p w14:paraId="4960FEFC"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Sales</w:t>
            </w:r>
          </w:p>
        </w:tc>
        <w:tc>
          <w:tcPr>
            <w:tcW w:w="3120" w:type="dxa"/>
          </w:tcPr>
          <w:p w14:paraId="0C92CE27"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Total sales amount for the order.</w:t>
            </w:r>
          </w:p>
        </w:tc>
        <w:tc>
          <w:tcPr>
            <w:tcW w:w="3120" w:type="dxa"/>
          </w:tcPr>
          <w:p w14:paraId="1B6ADF3D" w14:textId="547250FD" w:rsidR="76D36073" w:rsidRDefault="759DEF05" w:rsidP="7B681ECA">
            <w:pPr>
              <w:rPr>
                <w:rFonts w:eastAsia="Times New Roman" w:cs="Times New Roman"/>
                <w:szCs w:val="24"/>
              </w:rPr>
            </w:pPr>
            <w:r w:rsidRPr="7B681ECA">
              <w:rPr>
                <w:rFonts w:eastAsia="Times New Roman" w:cs="Times New Roman"/>
                <w:szCs w:val="24"/>
              </w:rPr>
              <w:t>Double</w:t>
            </w:r>
          </w:p>
        </w:tc>
      </w:tr>
      <w:tr w:rsidR="76D36073" w14:paraId="100F4182" w14:textId="77777777" w:rsidTr="7B681ECA">
        <w:trPr>
          <w:trHeight w:val="300"/>
        </w:trPr>
        <w:tc>
          <w:tcPr>
            <w:tcW w:w="3120" w:type="dxa"/>
          </w:tcPr>
          <w:p w14:paraId="7AE767C6"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Item Total</w:t>
            </w:r>
          </w:p>
        </w:tc>
        <w:tc>
          <w:tcPr>
            <w:tcW w:w="3120" w:type="dxa"/>
          </w:tcPr>
          <w:p w14:paraId="02620969"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Total amount for the order item after discounts.</w:t>
            </w:r>
          </w:p>
        </w:tc>
        <w:tc>
          <w:tcPr>
            <w:tcW w:w="3120" w:type="dxa"/>
          </w:tcPr>
          <w:p w14:paraId="21469D34" w14:textId="2AE4CDBE" w:rsidR="76D36073" w:rsidRDefault="32FF8344" w:rsidP="7B681ECA">
            <w:pPr>
              <w:rPr>
                <w:rFonts w:eastAsia="Times New Roman" w:cs="Times New Roman"/>
                <w:szCs w:val="24"/>
              </w:rPr>
            </w:pPr>
            <w:r w:rsidRPr="7B681ECA">
              <w:rPr>
                <w:rFonts w:eastAsia="Times New Roman" w:cs="Times New Roman"/>
                <w:szCs w:val="24"/>
              </w:rPr>
              <w:t>Double</w:t>
            </w:r>
          </w:p>
        </w:tc>
      </w:tr>
      <w:tr w:rsidR="76D36073" w14:paraId="117DE966" w14:textId="77777777" w:rsidTr="7B681ECA">
        <w:trPr>
          <w:trHeight w:val="300"/>
        </w:trPr>
        <w:tc>
          <w:tcPr>
            <w:tcW w:w="3120" w:type="dxa"/>
          </w:tcPr>
          <w:p w14:paraId="3511A29E"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Profit Per Order</w:t>
            </w:r>
          </w:p>
        </w:tc>
        <w:tc>
          <w:tcPr>
            <w:tcW w:w="3120" w:type="dxa"/>
          </w:tcPr>
          <w:p w14:paraId="59F75B5E"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Total profit made from the order.</w:t>
            </w:r>
          </w:p>
        </w:tc>
        <w:tc>
          <w:tcPr>
            <w:tcW w:w="3120" w:type="dxa"/>
          </w:tcPr>
          <w:p w14:paraId="16576701" w14:textId="33B0F17A" w:rsidR="76D36073" w:rsidRDefault="2DF1BDC0" w:rsidP="7B681ECA">
            <w:pPr>
              <w:rPr>
                <w:rFonts w:eastAsia="Times New Roman" w:cs="Times New Roman"/>
                <w:szCs w:val="24"/>
              </w:rPr>
            </w:pPr>
            <w:r w:rsidRPr="7B681ECA">
              <w:rPr>
                <w:rFonts w:eastAsia="Times New Roman" w:cs="Times New Roman"/>
                <w:szCs w:val="24"/>
              </w:rPr>
              <w:t>Double</w:t>
            </w:r>
          </w:p>
        </w:tc>
      </w:tr>
      <w:tr w:rsidR="76D36073" w14:paraId="419D8449" w14:textId="77777777" w:rsidTr="7B681ECA">
        <w:trPr>
          <w:trHeight w:val="300"/>
        </w:trPr>
        <w:tc>
          <w:tcPr>
            <w:tcW w:w="3120" w:type="dxa"/>
          </w:tcPr>
          <w:p w14:paraId="3D2331A0"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Region</w:t>
            </w:r>
          </w:p>
        </w:tc>
        <w:tc>
          <w:tcPr>
            <w:tcW w:w="3120" w:type="dxa"/>
          </w:tcPr>
          <w:p w14:paraId="384C2752"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Region to which the order was delivered.</w:t>
            </w:r>
          </w:p>
        </w:tc>
        <w:tc>
          <w:tcPr>
            <w:tcW w:w="3120" w:type="dxa"/>
          </w:tcPr>
          <w:p w14:paraId="6363EC4F" w14:textId="615CBD8B" w:rsidR="76D36073" w:rsidRDefault="239D9AA8" w:rsidP="7B681ECA">
            <w:pPr>
              <w:rPr>
                <w:rFonts w:eastAsia="Times New Roman" w:cs="Times New Roman"/>
                <w:szCs w:val="24"/>
              </w:rPr>
            </w:pPr>
            <w:r w:rsidRPr="7B681ECA">
              <w:rPr>
                <w:rFonts w:eastAsia="Times New Roman" w:cs="Times New Roman"/>
                <w:szCs w:val="24"/>
              </w:rPr>
              <w:t>String</w:t>
            </w:r>
          </w:p>
        </w:tc>
      </w:tr>
      <w:tr w:rsidR="76D36073" w14:paraId="621BCE90" w14:textId="77777777" w:rsidTr="7B681ECA">
        <w:trPr>
          <w:trHeight w:val="300"/>
        </w:trPr>
        <w:tc>
          <w:tcPr>
            <w:tcW w:w="3120" w:type="dxa"/>
          </w:tcPr>
          <w:p w14:paraId="0179E0ED"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State</w:t>
            </w:r>
          </w:p>
        </w:tc>
        <w:tc>
          <w:tcPr>
            <w:tcW w:w="3120" w:type="dxa"/>
          </w:tcPr>
          <w:p w14:paraId="474E2400"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State to which the order was delivered.</w:t>
            </w:r>
          </w:p>
        </w:tc>
        <w:tc>
          <w:tcPr>
            <w:tcW w:w="3120" w:type="dxa"/>
          </w:tcPr>
          <w:p w14:paraId="1801973D" w14:textId="09C15029" w:rsidR="76D36073" w:rsidRDefault="0D5BFC60" w:rsidP="7B681ECA">
            <w:pPr>
              <w:rPr>
                <w:rFonts w:eastAsia="Times New Roman" w:cs="Times New Roman"/>
                <w:szCs w:val="24"/>
              </w:rPr>
            </w:pPr>
            <w:r w:rsidRPr="7B681ECA">
              <w:rPr>
                <w:rFonts w:eastAsia="Times New Roman" w:cs="Times New Roman"/>
                <w:szCs w:val="24"/>
              </w:rPr>
              <w:t>String</w:t>
            </w:r>
          </w:p>
        </w:tc>
      </w:tr>
      <w:tr w:rsidR="76D36073" w14:paraId="074605F8" w14:textId="77777777" w:rsidTr="7B681ECA">
        <w:trPr>
          <w:trHeight w:val="300"/>
        </w:trPr>
        <w:tc>
          <w:tcPr>
            <w:tcW w:w="3120" w:type="dxa"/>
          </w:tcPr>
          <w:p w14:paraId="6B571A87"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Order Status</w:t>
            </w:r>
          </w:p>
        </w:tc>
        <w:tc>
          <w:tcPr>
            <w:tcW w:w="3120" w:type="dxa"/>
          </w:tcPr>
          <w:p w14:paraId="632BCF18"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Current status of the order (e.g., Complete, Pending, Closed).</w:t>
            </w:r>
          </w:p>
        </w:tc>
        <w:tc>
          <w:tcPr>
            <w:tcW w:w="3120" w:type="dxa"/>
          </w:tcPr>
          <w:p w14:paraId="76EF8B6C" w14:textId="5692FD7D" w:rsidR="76D36073" w:rsidRDefault="3820CFFD" w:rsidP="7B681ECA">
            <w:pPr>
              <w:rPr>
                <w:rFonts w:eastAsia="Times New Roman" w:cs="Times New Roman"/>
                <w:szCs w:val="24"/>
              </w:rPr>
            </w:pPr>
            <w:r w:rsidRPr="7B681ECA">
              <w:rPr>
                <w:rFonts w:eastAsia="Times New Roman" w:cs="Times New Roman"/>
                <w:szCs w:val="24"/>
              </w:rPr>
              <w:t>String</w:t>
            </w:r>
          </w:p>
        </w:tc>
      </w:tr>
      <w:tr w:rsidR="76D36073" w14:paraId="2D59A3A7" w14:textId="77777777" w:rsidTr="7B681ECA">
        <w:trPr>
          <w:trHeight w:val="300"/>
        </w:trPr>
        <w:tc>
          <w:tcPr>
            <w:tcW w:w="3120" w:type="dxa"/>
          </w:tcPr>
          <w:p w14:paraId="4D0CE2AA"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Product Card Id</w:t>
            </w:r>
          </w:p>
        </w:tc>
        <w:tc>
          <w:tcPr>
            <w:tcW w:w="3120" w:type="dxa"/>
          </w:tcPr>
          <w:p w14:paraId="103FEABC"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Identifier for the product card.</w:t>
            </w:r>
          </w:p>
        </w:tc>
        <w:tc>
          <w:tcPr>
            <w:tcW w:w="3120" w:type="dxa"/>
          </w:tcPr>
          <w:p w14:paraId="5F6301A3" w14:textId="211A16F1" w:rsidR="76D36073" w:rsidRDefault="0ECD7D5E" w:rsidP="7B681ECA">
            <w:pPr>
              <w:spacing w:line="259" w:lineRule="auto"/>
              <w:rPr>
                <w:rFonts w:eastAsia="Times New Roman" w:cs="Times New Roman"/>
                <w:szCs w:val="24"/>
              </w:rPr>
            </w:pPr>
            <w:r w:rsidRPr="7B681ECA">
              <w:rPr>
                <w:rFonts w:eastAsia="Times New Roman" w:cs="Times New Roman"/>
                <w:szCs w:val="24"/>
              </w:rPr>
              <w:t>Double</w:t>
            </w:r>
          </w:p>
        </w:tc>
      </w:tr>
      <w:tr w:rsidR="76D36073" w14:paraId="518035E0" w14:textId="77777777" w:rsidTr="7B681ECA">
        <w:trPr>
          <w:trHeight w:val="300"/>
        </w:trPr>
        <w:tc>
          <w:tcPr>
            <w:tcW w:w="3120" w:type="dxa"/>
          </w:tcPr>
          <w:p w14:paraId="2E32BA4B"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Product Category Id</w:t>
            </w:r>
          </w:p>
        </w:tc>
        <w:tc>
          <w:tcPr>
            <w:tcW w:w="3120" w:type="dxa"/>
          </w:tcPr>
          <w:p w14:paraId="7ACD53F1"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Category identifier for the product.</w:t>
            </w:r>
          </w:p>
        </w:tc>
        <w:tc>
          <w:tcPr>
            <w:tcW w:w="3120" w:type="dxa"/>
          </w:tcPr>
          <w:p w14:paraId="56E0E31B" w14:textId="1A4AFAAF" w:rsidR="76D36073" w:rsidRDefault="2244C143" w:rsidP="7B681ECA">
            <w:pPr>
              <w:rPr>
                <w:rFonts w:eastAsia="Times New Roman" w:cs="Times New Roman"/>
                <w:szCs w:val="24"/>
              </w:rPr>
            </w:pPr>
            <w:r w:rsidRPr="7B681ECA">
              <w:rPr>
                <w:rFonts w:eastAsia="Times New Roman" w:cs="Times New Roman"/>
                <w:szCs w:val="24"/>
              </w:rPr>
              <w:t>Double</w:t>
            </w:r>
          </w:p>
        </w:tc>
      </w:tr>
      <w:tr w:rsidR="76D36073" w14:paraId="2F7E8E15" w14:textId="77777777" w:rsidTr="7B681ECA">
        <w:trPr>
          <w:trHeight w:val="300"/>
        </w:trPr>
        <w:tc>
          <w:tcPr>
            <w:tcW w:w="3120" w:type="dxa"/>
          </w:tcPr>
          <w:p w14:paraId="08CF96AD"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Product Description</w:t>
            </w:r>
          </w:p>
        </w:tc>
        <w:tc>
          <w:tcPr>
            <w:tcW w:w="3120" w:type="dxa"/>
          </w:tcPr>
          <w:p w14:paraId="3E687CA5"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Description of the product.</w:t>
            </w:r>
          </w:p>
        </w:tc>
        <w:tc>
          <w:tcPr>
            <w:tcW w:w="3120" w:type="dxa"/>
          </w:tcPr>
          <w:p w14:paraId="6E949DE3" w14:textId="2384E390" w:rsidR="76D36073" w:rsidRDefault="206A7991" w:rsidP="7B681ECA">
            <w:pPr>
              <w:rPr>
                <w:rFonts w:eastAsia="Times New Roman" w:cs="Times New Roman"/>
                <w:szCs w:val="24"/>
              </w:rPr>
            </w:pPr>
            <w:r w:rsidRPr="7B681ECA">
              <w:rPr>
                <w:rFonts w:eastAsia="Times New Roman" w:cs="Times New Roman"/>
                <w:szCs w:val="24"/>
              </w:rPr>
              <w:t>String</w:t>
            </w:r>
          </w:p>
        </w:tc>
      </w:tr>
      <w:tr w:rsidR="76D36073" w14:paraId="0EEEBD98" w14:textId="77777777" w:rsidTr="7B681ECA">
        <w:trPr>
          <w:trHeight w:val="300"/>
        </w:trPr>
        <w:tc>
          <w:tcPr>
            <w:tcW w:w="3120" w:type="dxa"/>
          </w:tcPr>
          <w:p w14:paraId="15BB9AF9"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Product Image</w:t>
            </w:r>
          </w:p>
        </w:tc>
        <w:tc>
          <w:tcPr>
            <w:tcW w:w="3120" w:type="dxa"/>
          </w:tcPr>
          <w:p w14:paraId="43DC87AB"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URL of the product image.</w:t>
            </w:r>
          </w:p>
        </w:tc>
        <w:tc>
          <w:tcPr>
            <w:tcW w:w="3120" w:type="dxa"/>
          </w:tcPr>
          <w:p w14:paraId="102FC61B" w14:textId="22F4204C" w:rsidR="76D36073" w:rsidRDefault="62764269" w:rsidP="7B681ECA">
            <w:pPr>
              <w:rPr>
                <w:rFonts w:eastAsia="Times New Roman" w:cs="Times New Roman"/>
                <w:szCs w:val="24"/>
              </w:rPr>
            </w:pPr>
            <w:r w:rsidRPr="7B681ECA">
              <w:rPr>
                <w:rFonts w:eastAsia="Times New Roman" w:cs="Times New Roman"/>
                <w:szCs w:val="24"/>
              </w:rPr>
              <w:t>String</w:t>
            </w:r>
          </w:p>
        </w:tc>
      </w:tr>
      <w:tr w:rsidR="76D36073" w14:paraId="2B33F1DB" w14:textId="77777777" w:rsidTr="7B681ECA">
        <w:trPr>
          <w:trHeight w:val="300"/>
        </w:trPr>
        <w:tc>
          <w:tcPr>
            <w:tcW w:w="3120" w:type="dxa"/>
          </w:tcPr>
          <w:p w14:paraId="7ADE3149"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Product Name</w:t>
            </w:r>
          </w:p>
        </w:tc>
        <w:tc>
          <w:tcPr>
            <w:tcW w:w="3120" w:type="dxa"/>
          </w:tcPr>
          <w:p w14:paraId="1B286B8E"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Name of the product.</w:t>
            </w:r>
          </w:p>
        </w:tc>
        <w:tc>
          <w:tcPr>
            <w:tcW w:w="3120" w:type="dxa"/>
          </w:tcPr>
          <w:p w14:paraId="625ED51E" w14:textId="2384E390" w:rsidR="7B681ECA" w:rsidRDefault="7B681ECA" w:rsidP="7B681ECA">
            <w:pPr>
              <w:rPr>
                <w:rFonts w:eastAsia="Times New Roman" w:cs="Times New Roman"/>
                <w:szCs w:val="24"/>
              </w:rPr>
            </w:pPr>
            <w:r w:rsidRPr="7B681ECA">
              <w:rPr>
                <w:rFonts w:eastAsia="Times New Roman" w:cs="Times New Roman"/>
                <w:szCs w:val="24"/>
              </w:rPr>
              <w:t>String</w:t>
            </w:r>
          </w:p>
        </w:tc>
      </w:tr>
      <w:tr w:rsidR="76D36073" w14:paraId="6E124944" w14:textId="77777777" w:rsidTr="7B681ECA">
        <w:trPr>
          <w:trHeight w:val="300"/>
        </w:trPr>
        <w:tc>
          <w:tcPr>
            <w:tcW w:w="3120" w:type="dxa"/>
          </w:tcPr>
          <w:p w14:paraId="0215EC00"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Product Price</w:t>
            </w:r>
          </w:p>
        </w:tc>
        <w:tc>
          <w:tcPr>
            <w:tcW w:w="3120" w:type="dxa"/>
          </w:tcPr>
          <w:p w14:paraId="5B2BEBC7"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Price of the product.</w:t>
            </w:r>
          </w:p>
        </w:tc>
        <w:tc>
          <w:tcPr>
            <w:tcW w:w="3120" w:type="dxa"/>
          </w:tcPr>
          <w:p w14:paraId="3194C261" w14:textId="2BFC7B43" w:rsidR="42551438" w:rsidRDefault="42551438" w:rsidP="7B681ECA">
            <w:pPr>
              <w:spacing w:line="259" w:lineRule="auto"/>
              <w:rPr>
                <w:rFonts w:eastAsia="Times New Roman" w:cs="Times New Roman"/>
                <w:szCs w:val="24"/>
              </w:rPr>
            </w:pPr>
            <w:r w:rsidRPr="7B681ECA">
              <w:rPr>
                <w:rFonts w:eastAsia="Times New Roman" w:cs="Times New Roman"/>
                <w:szCs w:val="24"/>
              </w:rPr>
              <w:t>Double</w:t>
            </w:r>
          </w:p>
        </w:tc>
      </w:tr>
      <w:tr w:rsidR="76D36073" w14:paraId="2862F32B" w14:textId="77777777" w:rsidTr="7B681ECA">
        <w:trPr>
          <w:trHeight w:val="300"/>
        </w:trPr>
        <w:tc>
          <w:tcPr>
            <w:tcW w:w="3120" w:type="dxa"/>
          </w:tcPr>
          <w:p w14:paraId="072F4DAF"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Product Status</w:t>
            </w:r>
          </w:p>
        </w:tc>
        <w:tc>
          <w:tcPr>
            <w:tcW w:w="3120" w:type="dxa"/>
          </w:tcPr>
          <w:p w14:paraId="6B7E3F9A"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Availability status of the product.</w:t>
            </w:r>
          </w:p>
        </w:tc>
        <w:tc>
          <w:tcPr>
            <w:tcW w:w="3120" w:type="dxa"/>
          </w:tcPr>
          <w:p w14:paraId="56B59C9B" w14:textId="22F4204C" w:rsidR="7B681ECA" w:rsidRDefault="7B681ECA" w:rsidP="7B681ECA">
            <w:pPr>
              <w:rPr>
                <w:rFonts w:eastAsia="Times New Roman" w:cs="Times New Roman"/>
                <w:szCs w:val="24"/>
              </w:rPr>
            </w:pPr>
            <w:r w:rsidRPr="7B681ECA">
              <w:rPr>
                <w:rFonts w:eastAsia="Times New Roman" w:cs="Times New Roman"/>
                <w:szCs w:val="24"/>
              </w:rPr>
              <w:t>String</w:t>
            </w:r>
          </w:p>
        </w:tc>
      </w:tr>
      <w:tr w:rsidR="76D36073" w14:paraId="646BEC73" w14:textId="77777777" w:rsidTr="7B681ECA">
        <w:trPr>
          <w:trHeight w:val="300"/>
        </w:trPr>
        <w:tc>
          <w:tcPr>
            <w:tcW w:w="3120" w:type="dxa"/>
          </w:tcPr>
          <w:p w14:paraId="708DD780"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Shipping date (DateOrders)</w:t>
            </w:r>
          </w:p>
        </w:tc>
        <w:tc>
          <w:tcPr>
            <w:tcW w:w="3120" w:type="dxa"/>
          </w:tcPr>
          <w:p w14:paraId="05BBDF3A"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Exact date and time of shipping.</w:t>
            </w:r>
          </w:p>
        </w:tc>
        <w:tc>
          <w:tcPr>
            <w:tcW w:w="3120" w:type="dxa"/>
          </w:tcPr>
          <w:p w14:paraId="00B64276" w14:textId="454B64A3" w:rsidR="76D36073" w:rsidRDefault="711FF99C" w:rsidP="7B681ECA">
            <w:pPr>
              <w:rPr>
                <w:rFonts w:eastAsia="Times New Roman" w:cs="Times New Roman"/>
                <w:szCs w:val="24"/>
              </w:rPr>
            </w:pPr>
            <w:r w:rsidRPr="7B681ECA">
              <w:rPr>
                <w:rFonts w:eastAsia="Times New Roman" w:cs="Times New Roman"/>
                <w:szCs w:val="24"/>
              </w:rPr>
              <w:t>Date</w:t>
            </w:r>
          </w:p>
        </w:tc>
      </w:tr>
      <w:tr w:rsidR="76D36073" w14:paraId="5972E322" w14:textId="77777777" w:rsidTr="7B681ECA">
        <w:trPr>
          <w:trHeight w:val="300"/>
        </w:trPr>
        <w:tc>
          <w:tcPr>
            <w:tcW w:w="3120" w:type="dxa"/>
          </w:tcPr>
          <w:p w14:paraId="0B0481D6" w14:textId="77777777" w:rsidR="76D36073" w:rsidRDefault="76D36073"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Shipping Mode</w:t>
            </w:r>
          </w:p>
        </w:tc>
        <w:tc>
          <w:tcPr>
            <w:tcW w:w="3120" w:type="dxa"/>
          </w:tcPr>
          <w:p w14:paraId="2BF15148" w14:textId="77777777" w:rsidR="2749BABB" w:rsidRPr="2749BABB" w:rsidRDefault="2749BABB" w:rsidP="7B681ECA">
            <w:pPr>
              <w:rPr>
                <w:rFonts w:eastAsia="Times New Roman" w:cs="Times New Roman"/>
                <w:color w:val="0D0D0D" w:themeColor="text1" w:themeTint="F2"/>
                <w:szCs w:val="24"/>
              </w:rPr>
            </w:pPr>
            <w:r w:rsidRPr="7B681ECA">
              <w:rPr>
                <w:rFonts w:eastAsia="Times New Roman" w:cs="Times New Roman"/>
                <w:color w:val="0D0D0D" w:themeColor="text1" w:themeTint="F2"/>
                <w:szCs w:val="24"/>
              </w:rPr>
              <w:t>Mode of shipping used for the delivery of the order.</w:t>
            </w:r>
          </w:p>
        </w:tc>
        <w:tc>
          <w:tcPr>
            <w:tcW w:w="3120" w:type="dxa"/>
          </w:tcPr>
          <w:p w14:paraId="6564256E" w14:textId="7B3CC557" w:rsidR="76D36073" w:rsidRDefault="44C73C96" w:rsidP="7B681ECA">
            <w:pPr>
              <w:rPr>
                <w:rFonts w:eastAsia="Times New Roman" w:cs="Times New Roman"/>
                <w:szCs w:val="24"/>
              </w:rPr>
            </w:pPr>
            <w:r w:rsidRPr="7B681ECA">
              <w:rPr>
                <w:rFonts w:eastAsia="Times New Roman" w:cs="Times New Roman"/>
                <w:szCs w:val="24"/>
              </w:rPr>
              <w:t>String</w:t>
            </w:r>
          </w:p>
        </w:tc>
      </w:tr>
    </w:tbl>
    <w:p w14:paraId="61F4BE61" w14:textId="6B24E0BB" w:rsidR="00F45EF2" w:rsidRDefault="00F45EF2" w:rsidP="00186F95">
      <w:pPr>
        <w:pStyle w:val="Heading1"/>
        <w:spacing w:line="276" w:lineRule="auto"/>
        <w:jc w:val="both"/>
      </w:pPr>
    </w:p>
    <w:p w14:paraId="7BE2CFF1" w14:textId="77777777" w:rsidR="005249E9" w:rsidRDefault="005249E9" w:rsidP="005249E9">
      <w:r>
        <w:t>Business Process Representation</w:t>
      </w:r>
    </w:p>
    <w:p w14:paraId="513828C3" w14:textId="4750460A" w:rsidR="00651522" w:rsidRPr="00651522" w:rsidRDefault="005249E9" w:rsidP="00651522">
      <w:r>
        <w:t>The dataset provides a comprehensive overview of the business processes involved in supply chain management and sales. By analyzing real and scheduled shipment days, the dataset helps in optimizing logistics and improving delivery efficiency. The sales-related fields assist in understanding customer purchase patterns and profitability per transaction, crucial for strategic decision-making in marketing and finance. This data is instrumental in driving improvements in operational efficiency, customer satisfaction, and overall business performance.</w:t>
      </w:r>
    </w:p>
    <w:p w14:paraId="349E68FB" w14:textId="77777777" w:rsidR="00651522" w:rsidRDefault="00651522" w:rsidP="00186F95">
      <w:pPr>
        <w:pStyle w:val="Heading1"/>
        <w:spacing w:line="276" w:lineRule="auto"/>
        <w:jc w:val="both"/>
      </w:pPr>
    </w:p>
    <w:p w14:paraId="032247AF" w14:textId="77777777" w:rsidR="0084234F" w:rsidRDefault="0084234F" w:rsidP="00186F95">
      <w:pPr>
        <w:pStyle w:val="Heading1"/>
        <w:spacing w:line="276" w:lineRule="auto"/>
        <w:jc w:val="both"/>
      </w:pPr>
    </w:p>
    <w:p w14:paraId="7AA4B431" w14:textId="77777777" w:rsidR="0084234F" w:rsidRDefault="0084234F" w:rsidP="00186F95">
      <w:pPr>
        <w:pStyle w:val="Heading1"/>
        <w:spacing w:line="276" w:lineRule="auto"/>
        <w:jc w:val="both"/>
      </w:pPr>
    </w:p>
    <w:p w14:paraId="063C6D01" w14:textId="77777777" w:rsidR="005648E8" w:rsidRDefault="7B681ECA" w:rsidP="007B3F61">
      <w:pPr>
        <w:jc w:val="both"/>
      </w:pPr>
      <w:r>
        <w:br w:type="page"/>
      </w:r>
    </w:p>
    <w:p w14:paraId="4245C1B6" w14:textId="0514B3A5" w:rsidR="00BB19B0" w:rsidRDefault="00BB19B0" w:rsidP="007B3F61">
      <w:pPr>
        <w:jc w:val="both"/>
      </w:pPr>
    </w:p>
    <w:p w14:paraId="7E84A3A5" w14:textId="77777777" w:rsidR="00BB19B0" w:rsidRDefault="00BB19B0" w:rsidP="00BB19B0">
      <w:pPr>
        <w:jc w:val="both"/>
      </w:pPr>
      <w:r>
        <w:t>The dataset provided for the DataCo Supply Chain Analysis Inventory Management system comprises a comprehensive array of structured data fields essential for understanding and optimizing various aspects of the supply chain and inventory management processes. These fields encompass transactional details, customer information, product specifications, geographical data, and order statuses, among others.</w:t>
      </w:r>
    </w:p>
    <w:p w14:paraId="4186E575" w14:textId="77777777" w:rsidR="00BB19B0" w:rsidRDefault="00BB19B0" w:rsidP="00BB19B0">
      <w:pPr>
        <w:jc w:val="both"/>
      </w:pPr>
    </w:p>
    <w:p w14:paraId="6F1D7E5C" w14:textId="77777777" w:rsidR="00BB19B0" w:rsidRDefault="00BB19B0" w:rsidP="00BB19B0">
      <w:pPr>
        <w:jc w:val="both"/>
      </w:pPr>
      <w:r>
        <w:t>The dataset encompasses a wide range of transactional metrics, including "Days for shipping (real)" and "Days for shipment (scheduled)," which provide insights into the actual and expected durations for product delivery, respectively. These metrics are crucial for assessing the efficiency and reliability of the shipping process. Additionally, the dataset includes financial indicators such as "Benefit per order" and "Sales per customer," offering insights into revenue generation and customer spending patterns.</w:t>
      </w:r>
    </w:p>
    <w:p w14:paraId="59858CDA" w14:textId="77777777" w:rsidR="00BB19B0" w:rsidRDefault="00BB19B0" w:rsidP="00BB19B0">
      <w:pPr>
        <w:jc w:val="both"/>
      </w:pPr>
    </w:p>
    <w:p w14:paraId="737963BB" w14:textId="77777777" w:rsidR="00BB19B0" w:rsidRDefault="00BB19B0" w:rsidP="00BB19B0">
      <w:pPr>
        <w:jc w:val="both"/>
      </w:pPr>
      <w:r>
        <w:t>Customer-related information is also captured comprehensively within the dataset, with fields such as "Customer City," "Customer Country," "Customer Segment," and "Customer Zipcode." These details enable the analysis of customer demographics, geographic distribution, and segmentation, facilitating targeted marketing strategies and customer relationship management initiatives.</w:t>
      </w:r>
    </w:p>
    <w:p w14:paraId="12F3E34A" w14:textId="77777777" w:rsidR="00BB19B0" w:rsidRDefault="00BB19B0" w:rsidP="00BB19B0">
      <w:pPr>
        <w:jc w:val="both"/>
      </w:pPr>
    </w:p>
    <w:p w14:paraId="31634628" w14:textId="77777777" w:rsidR="00BB19B0" w:rsidRDefault="00BB19B0" w:rsidP="00BB19B0">
      <w:pPr>
        <w:jc w:val="both"/>
      </w:pPr>
      <w:r>
        <w:t>Product-related attributes play a pivotal role in inventory management and sales analysis. The dataset includes fields such as "Category Name," "Product Description," "Product Price," and "Product Status," providing insights into product categories, descriptions, pricing, and stock availability. These details are instrumental in identifying popular product categories, optimizing pricing strategies, and ensuring adequate stock levels to meet demand.</w:t>
      </w:r>
    </w:p>
    <w:p w14:paraId="48872FD1" w14:textId="77777777" w:rsidR="00BB19B0" w:rsidRDefault="00BB19B0" w:rsidP="00BB19B0">
      <w:pPr>
        <w:jc w:val="both"/>
      </w:pPr>
    </w:p>
    <w:p w14:paraId="0542431D" w14:textId="77777777" w:rsidR="00BB19B0" w:rsidRDefault="00BB19B0" w:rsidP="00BB19B0">
      <w:pPr>
        <w:jc w:val="both"/>
      </w:pPr>
      <w:r>
        <w:t>Geographical data, including "Market," "Order City," "Order Country," and "Order Region," offer valuable insights into the global distribution of orders and sales. Analysis of this data enables the identification of regional trends, market penetration strategies, and opportunities for expansion or optimization in specific geographic areas.</w:t>
      </w:r>
    </w:p>
    <w:p w14:paraId="5A156F5F" w14:textId="77777777" w:rsidR="00BB19B0" w:rsidRDefault="00BB19B0" w:rsidP="00BB19B0">
      <w:pPr>
        <w:jc w:val="both"/>
      </w:pPr>
    </w:p>
    <w:p w14:paraId="035E866D" w14:textId="77777777" w:rsidR="00BB19B0" w:rsidRDefault="00BB19B0" w:rsidP="00BB19B0">
      <w:pPr>
        <w:jc w:val="both"/>
      </w:pPr>
      <w:r>
        <w:t>Order-related metrics, such as "Order Date," "Order Status," "Shipping Mode," and "Delivery Status," provide a comprehensive overview of the order fulfillment process. These details allow for the assessment of order processing times, delivery efficiency, and overall customer service performance. Additionally, they facilitate the identification of potential bottlenecks or issues in the supply chain workflow.</w:t>
      </w:r>
    </w:p>
    <w:p w14:paraId="5C57C130" w14:textId="77777777" w:rsidR="00BB19B0" w:rsidRDefault="00BB19B0" w:rsidP="00BB19B0">
      <w:pPr>
        <w:jc w:val="both"/>
      </w:pPr>
    </w:p>
    <w:p w14:paraId="2D9B341E" w14:textId="77777777" w:rsidR="00BB19B0" w:rsidRDefault="00BB19B0" w:rsidP="00BB19B0">
      <w:pPr>
        <w:jc w:val="both"/>
      </w:pPr>
      <w:r>
        <w:t>Furthermore, the dataset includes unique identifiers such as "Customer Id," "Order Id," and "Product Card Id," enabling the linkage and aggregation of data across different tables or databases. These identifiers facilitate data integration, analysis, and reporting, ensuring a cohesive and holistic view of the supply chain operations.</w:t>
      </w:r>
    </w:p>
    <w:p w14:paraId="362B2908" w14:textId="77777777" w:rsidR="00BB19B0" w:rsidRDefault="00BB19B0" w:rsidP="00BB19B0">
      <w:pPr>
        <w:jc w:val="both"/>
      </w:pPr>
    </w:p>
    <w:p w14:paraId="547CFD9F" w14:textId="30D1F259" w:rsidR="00793726" w:rsidRDefault="00BB19B0">
      <w:ins w:id="2" w:author="Microsoft Word" w:date="2024-05-03T22:35:00Z" w16du:dateUtc="2024-05-04T05:35:00Z">
        <w:r>
          <w:t>In summary, the dataset for the DataCo Supply Chain Analysis Inventory Management system encompasses a rich array of structured data fields covering transactional, customer, product, geographical, and order-related aspects. This comprehensive dataset serves as a valuable resource for conducting in-depth analysis, generating actionable insights, and optimizing inventory management strategies to enhance overall operational efficiency and business performance.</w:t>
        </w:r>
        <w:r w:rsidR="00793726">
          <w:br w:type="page"/>
        </w:r>
      </w:ins>
    </w:p>
    <w:p w14:paraId="7D2F16B6" w14:textId="5524AA43" w:rsidR="002815A1" w:rsidRDefault="00FB6822" w:rsidP="00186F95">
      <w:pPr>
        <w:pStyle w:val="Heading1"/>
        <w:spacing w:line="276" w:lineRule="auto"/>
        <w:jc w:val="both"/>
      </w:pPr>
      <w:bookmarkStart w:id="3" w:name="_Toc165557863"/>
      <w:r w:rsidRPr="00B72336">
        <w:lastRenderedPageBreak/>
        <w:t>Data Warehouse Design</w:t>
      </w:r>
      <w:bookmarkEnd w:id="3"/>
    </w:p>
    <w:p w14:paraId="4F7DFFDD" w14:textId="22EB2B64" w:rsidR="00B94030" w:rsidRPr="00D205A2" w:rsidRDefault="002B5360" w:rsidP="00186F95">
      <w:pPr>
        <w:spacing w:line="276" w:lineRule="auto"/>
        <w:jc w:val="both"/>
      </w:pPr>
      <w:r>
        <w:t>A</w:t>
      </w:r>
      <w:r w:rsidR="00552150" w:rsidRPr="00552150">
        <w:t xml:space="preserve"> comprehensive data warehouse to streamline and enhance </w:t>
      </w:r>
      <w:r w:rsidR="00552150">
        <w:t>DataCo’s</w:t>
      </w:r>
      <w:r w:rsidR="00552150" w:rsidRPr="00552150">
        <w:t xml:space="preserve"> data management </w:t>
      </w:r>
      <w:r>
        <w:t>is created along with</w:t>
      </w:r>
      <w:r w:rsidR="00552150" w:rsidRPr="00552150">
        <w:t xml:space="preserve"> reporting capabilities. This project implements a star schema design, integrating OLTP tables and OLAP dimension and fact tables.</w:t>
      </w:r>
    </w:p>
    <w:p w14:paraId="5269009C" w14:textId="77777777" w:rsidR="00BC714A" w:rsidRPr="00B94030" w:rsidRDefault="00BC714A" w:rsidP="00186F95">
      <w:pPr>
        <w:pStyle w:val="Heading2"/>
        <w:spacing w:line="276" w:lineRule="auto"/>
        <w:jc w:val="both"/>
      </w:pPr>
      <w:bookmarkStart w:id="4" w:name="_Toc165557864"/>
      <w:r>
        <w:t>Star Schema Design</w:t>
      </w:r>
      <w:bookmarkEnd w:id="4"/>
    </w:p>
    <w:p w14:paraId="76196CD7" w14:textId="705D18B0" w:rsidR="00BC714A" w:rsidRDefault="00BC714A" w:rsidP="00186F95">
      <w:pPr>
        <w:spacing w:line="276" w:lineRule="auto"/>
        <w:jc w:val="both"/>
      </w:pPr>
      <w:r>
        <w:t>The</w:t>
      </w:r>
      <w:r w:rsidR="4CE4F715">
        <w:t xml:space="preserve"> star</w:t>
      </w:r>
      <w:r>
        <w:t xml:space="preserve"> schema comprises a central Orders Fact Table, surrounded by several dimension tables: Product, Customer, Orders, and Date Dimensions.</w:t>
      </w:r>
      <w:r w:rsidR="00FB3D3D">
        <w:t xml:space="preserve"> Surrogate keys are created for each of the dimension </w:t>
      </w:r>
      <w:r w:rsidR="274EA5B5">
        <w:t>tables</w:t>
      </w:r>
      <w:r w:rsidR="00FB3D3D">
        <w:t xml:space="preserve"> to uniquely identify each row </w:t>
      </w:r>
      <w:r w:rsidR="001139DF">
        <w:t xml:space="preserve">and </w:t>
      </w:r>
      <w:r w:rsidR="5573A0CE">
        <w:t>are</w:t>
      </w:r>
      <w:r w:rsidR="001139DF">
        <w:t xml:space="preserve"> used to map with </w:t>
      </w:r>
      <w:r w:rsidR="64B895C5">
        <w:t xml:space="preserve">the </w:t>
      </w:r>
      <w:r w:rsidR="7B681ECA">
        <w:t>fa</w:t>
      </w:r>
      <w:r w:rsidR="001139DF">
        <w:t>ct table.</w:t>
      </w:r>
    </w:p>
    <w:p w14:paraId="01F65577" w14:textId="1A166B35" w:rsidR="00BC714A" w:rsidRDefault="007C26EA" w:rsidP="00186F95">
      <w:pPr>
        <w:spacing w:line="276" w:lineRule="auto"/>
        <w:jc w:val="both"/>
      </w:pPr>
      <w:r>
        <w:t>Fact Table</w:t>
      </w:r>
    </w:p>
    <w:p w14:paraId="159C3B1B" w14:textId="628CCDF8" w:rsidR="003F4D12" w:rsidRDefault="00740A7D" w:rsidP="00186F95">
      <w:pPr>
        <w:spacing w:line="276" w:lineRule="auto"/>
        <w:jc w:val="both"/>
      </w:pPr>
      <w:r w:rsidRPr="00740A7D">
        <w:t xml:space="preserve">The Orders Fact Table serves as the central hub for the star schema, capturing key metrics related to transactions. It includes identifiers such as OrderSkey, which uniquely identifies each order, and links to dimension tables, including ProductSkey, CustomerSkey, and OrderDateSkey. Additionally, it holds details such as OrderID (for tracking individual transactions), ProductID (the identifier for each product), ProductPrice (price per unit), Quantity (number of items purchased), ProfitAmount (profit earned from each sale), ItemDiscount (discount applied per item), and PriceAfterDiscount (the discounted price of the product). </w:t>
      </w:r>
    </w:p>
    <w:p w14:paraId="0B084FE8" w14:textId="4E1BFAE1" w:rsidR="00801AB6" w:rsidRPr="00EC5590" w:rsidRDefault="00801AB6" w:rsidP="00186F95">
      <w:pPr>
        <w:spacing w:line="276" w:lineRule="auto"/>
        <w:jc w:val="both"/>
      </w:pPr>
      <w:r>
        <w:t>Dimensions</w:t>
      </w:r>
    </w:p>
    <w:p w14:paraId="186CE2A5" w14:textId="29AA6549" w:rsidR="00CA6684" w:rsidRDefault="00801AB6" w:rsidP="00186F95">
      <w:pPr>
        <w:pStyle w:val="ListBullet"/>
        <w:numPr>
          <w:ilvl w:val="0"/>
          <w:numId w:val="0"/>
        </w:numPr>
        <w:spacing w:line="276" w:lineRule="auto"/>
        <w:jc w:val="both"/>
      </w:pPr>
      <w:r w:rsidRPr="00801AB6">
        <w:t xml:space="preserve">The Date Dimension provides a comprehensive structure for tracking transaction dates. It includes a unique identifier for each date, DateSkey, along with a variety of ways to view the date, such as DateString, Day, DayOfYear, DayOfWeek, and DayOfWeekName. It also provides aggregated periods like Week, Month, MonthName, Quarter, and Year. Additionally, it includes indicators for special cases, such as IsWeekend (indicating if the date falls on a weekend) and IsLeapYear (indicating if the year is a leap year). </w:t>
      </w:r>
    </w:p>
    <w:p w14:paraId="36C48851" w14:textId="77777777" w:rsidR="00CA6684" w:rsidRDefault="00CA6684" w:rsidP="00186F95">
      <w:pPr>
        <w:pStyle w:val="ListBullet"/>
        <w:numPr>
          <w:ilvl w:val="0"/>
          <w:numId w:val="0"/>
        </w:numPr>
        <w:spacing w:line="276" w:lineRule="auto"/>
        <w:jc w:val="both"/>
      </w:pPr>
    </w:p>
    <w:p w14:paraId="4BEF2874" w14:textId="092F58CE" w:rsidR="00585FB1" w:rsidRDefault="00585FB1" w:rsidP="00186F95">
      <w:pPr>
        <w:pStyle w:val="ListBullet"/>
        <w:numPr>
          <w:ilvl w:val="0"/>
          <w:numId w:val="0"/>
        </w:numPr>
        <w:spacing w:line="276" w:lineRule="auto"/>
        <w:jc w:val="both"/>
      </w:pPr>
      <w:r w:rsidRPr="00585FB1">
        <w:t xml:space="preserve">The Customer Dimension offers insights into customer details, including unique identifiers such as CustomerSkey and CustomerID for tracking. It also includes personal details like CustomerFname and CustomerLname, with a concatenated CustomerFullname for completeness. Additionally, CustomerSegment helps categorize customers into various segments, aiding in customer profiling and targeted analysis. </w:t>
      </w:r>
    </w:p>
    <w:p w14:paraId="712E5CFC" w14:textId="0AE614CD" w:rsidR="00585FB1" w:rsidRDefault="00585FB1" w:rsidP="7B681ECA">
      <w:pPr>
        <w:pStyle w:val="ListBullet"/>
        <w:numPr>
          <w:ilvl w:val="0"/>
          <w:numId w:val="0"/>
        </w:numPr>
        <w:spacing w:line="276" w:lineRule="auto"/>
        <w:ind w:left="360"/>
        <w:jc w:val="both"/>
      </w:pPr>
    </w:p>
    <w:p w14:paraId="6BC16006" w14:textId="6FC68496" w:rsidR="004B5700" w:rsidRDefault="004B5700" w:rsidP="00186F95">
      <w:pPr>
        <w:pStyle w:val="ListBullet"/>
        <w:numPr>
          <w:ilvl w:val="0"/>
          <w:numId w:val="0"/>
        </w:numPr>
        <w:spacing w:line="276" w:lineRule="auto"/>
        <w:jc w:val="both"/>
      </w:pPr>
      <w:r w:rsidRPr="004B5700">
        <w:t xml:space="preserve">The Orders Dimension provides detailed tracking of individual transactions, including unique identifiers such as OrderSkey and OrderID. It tracks order-related details such as OrderDate, ShippingDate, and both ActualShippingDays and ExpectedShippingDays, allowing for comparisons. It also includes DeliveryStatus and IsDeliveryLate to indicate the state of each order. Additionally, it captures geographic information such as OrderCity, Country, Region, and State, </w:t>
      </w:r>
      <w:r w:rsidRPr="004B5700">
        <w:lastRenderedPageBreak/>
        <w:t xml:space="preserve">along with the WarehouseCity, WarehouseCountry, WarehouseStreet, and WarehouseState. This dimension concludes with ShippingMode, outlining how the order was shipped. </w:t>
      </w:r>
      <w:r>
        <w:t xml:space="preserve"> </w:t>
      </w:r>
    </w:p>
    <w:p w14:paraId="7DF4FB67" w14:textId="77777777" w:rsidR="004B5700" w:rsidRDefault="004B5700" w:rsidP="00186F95">
      <w:pPr>
        <w:pStyle w:val="ListBullet"/>
        <w:numPr>
          <w:ilvl w:val="0"/>
          <w:numId w:val="0"/>
        </w:numPr>
        <w:spacing w:line="276" w:lineRule="auto"/>
        <w:jc w:val="both"/>
      </w:pPr>
    </w:p>
    <w:p w14:paraId="5B2C2A29" w14:textId="3AFDF95E" w:rsidR="0054695E" w:rsidRDefault="00B07296" w:rsidP="00186F95">
      <w:pPr>
        <w:pStyle w:val="ListBullet"/>
        <w:numPr>
          <w:ilvl w:val="0"/>
          <w:numId w:val="0"/>
        </w:numPr>
        <w:spacing w:line="276" w:lineRule="auto"/>
        <w:jc w:val="both"/>
      </w:pPr>
      <w:r w:rsidRPr="00B07296">
        <w:t xml:space="preserve">The Product Dimension provides comprehensive product details, including unique identifiers such as ProductSkey and ProductID. It categorizes products into CategoryName and DepartmentName, aiding in tracking and analysis. It also includes the ProductName, providing a complete overview of each product. </w:t>
      </w:r>
    </w:p>
    <w:p w14:paraId="07DC3483" w14:textId="42AA5DFB" w:rsidR="0006110C" w:rsidRDefault="0006110C" w:rsidP="00186F95">
      <w:pPr>
        <w:pStyle w:val="ListBullet"/>
        <w:numPr>
          <w:ilvl w:val="0"/>
          <w:numId w:val="0"/>
        </w:numPr>
        <w:spacing w:line="276" w:lineRule="auto"/>
        <w:jc w:val="both"/>
        <w:rPr>
          <w:noProof/>
        </w:rPr>
      </w:pPr>
    </w:p>
    <w:p w14:paraId="39CE0941" w14:textId="46D7F0EE" w:rsidR="00FA78D2" w:rsidRDefault="00B67253" w:rsidP="70B59B3A">
      <w:pPr>
        <w:pStyle w:val="ListBullet"/>
        <w:numPr>
          <w:ilvl w:val="0"/>
          <w:numId w:val="0"/>
        </w:numPr>
        <w:spacing w:line="276" w:lineRule="auto"/>
        <w:jc w:val="center"/>
      </w:pPr>
      <w:r>
        <w:rPr>
          <w:noProof/>
        </w:rPr>
        <w:drawing>
          <wp:inline distT="0" distB="0" distL="0" distR="0" wp14:anchorId="21AB2FF2" wp14:editId="2A6B4FAE">
            <wp:extent cx="5943600" cy="5253992"/>
            <wp:effectExtent l="0" t="0" r="0" b="3810"/>
            <wp:docPr id="1250798338"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5253992"/>
                    </a:xfrm>
                    <a:prstGeom prst="rect">
                      <a:avLst/>
                    </a:prstGeom>
                  </pic:spPr>
                </pic:pic>
              </a:graphicData>
            </a:graphic>
          </wp:inline>
        </w:drawing>
      </w:r>
      <w:r w:rsidR="0054695E">
        <w:t xml:space="preserve"> </w:t>
      </w:r>
    </w:p>
    <w:p w14:paraId="6ECF8009" w14:textId="09CEE755" w:rsidR="00FA78D2" w:rsidRDefault="00FA78D2" w:rsidP="7B681ECA">
      <w:pPr>
        <w:pStyle w:val="ListBullet"/>
        <w:numPr>
          <w:ilvl w:val="0"/>
          <w:numId w:val="0"/>
        </w:numPr>
        <w:spacing w:line="276" w:lineRule="auto"/>
      </w:pPr>
      <w:r w:rsidRPr="00FA78D2">
        <w:rPr>
          <w:rStyle w:val="Heading2Char"/>
        </w:rPr>
        <w:t>SSIS Process for Data Warehouse Population</w:t>
      </w:r>
    </w:p>
    <w:p w14:paraId="296FB8F4" w14:textId="4124603A" w:rsidR="00FA78D2" w:rsidRDefault="003B600E" w:rsidP="00186F95">
      <w:pPr>
        <w:pStyle w:val="ListBullet"/>
        <w:numPr>
          <w:ilvl w:val="0"/>
          <w:numId w:val="0"/>
        </w:numPr>
        <w:spacing w:line="276" w:lineRule="auto"/>
        <w:jc w:val="both"/>
      </w:pPr>
      <w:r>
        <w:t>Data Warehouse is created using</w:t>
      </w:r>
      <w:r w:rsidR="00FA78D2">
        <w:t xml:space="preserve"> SSIS (SQL Server Integration Services) process. This process starts by truncating all data warehouse tables and then populating the dimension tables followed by the fact tables. Below is a detailed explanation of each stage:</w:t>
      </w:r>
    </w:p>
    <w:p w14:paraId="3E1740D5" w14:textId="59DD11FE" w:rsidR="00FA78D2" w:rsidRDefault="00FA78D2" w:rsidP="00186F95">
      <w:pPr>
        <w:pStyle w:val="ListBullet"/>
        <w:numPr>
          <w:ilvl w:val="0"/>
          <w:numId w:val="0"/>
        </w:numPr>
        <w:spacing w:line="276" w:lineRule="auto"/>
        <w:jc w:val="both"/>
      </w:pPr>
    </w:p>
    <w:p w14:paraId="1D1EFD34" w14:textId="0F708193" w:rsidR="00FA78D2" w:rsidRPr="009B7DE9" w:rsidRDefault="00FA78D2" w:rsidP="00186F95">
      <w:pPr>
        <w:pStyle w:val="ListBullet"/>
        <w:numPr>
          <w:ilvl w:val="0"/>
          <w:numId w:val="0"/>
        </w:numPr>
        <w:spacing w:line="276" w:lineRule="auto"/>
        <w:ind w:left="360" w:hanging="360"/>
        <w:jc w:val="both"/>
        <w:rPr>
          <w:b/>
          <w:bCs/>
        </w:rPr>
      </w:pPr>
      <w:r w:rsidRPr="009B7DE9">
        <w:rPr>
          <w:b/>
          <w:bCs/>
        </w:rPr>
        <w:t>Stage 1: Truncate DW Tables</w:t>
      </w:r>
    </w:p>
    <w:p w14:paraId="27DD5DEE" w14:textId="66EAD7AE" w:rsidR="00FA78D2" w:rsidRDefault="00FA78D2" w:rsidP="009107FE">
      <w:pPr>
        <w:pStyle w:val="ListBullet"/>
        <w:numPr>
          <w:ilvl w:val="0"/>
          <w:numId w:val="0"/>
        </w:numPr>
        <w:spacing w:line="276" w:lineRule="auto"/>
        <w:jc w:val="both"/>
      </w:pPr>
      <w:r>
        <w:t xml:space="preserve">The first step clears existing data from all </w:t>
      </w:r>
      <w:r w:rsidR="009B7DE9">
        <w:t>dimensions</w:t>
      </w:r>
      <w:r>
        <w:t xml:space="preserve"> and fact tables in the data warehouse, ensuring a clean slate for the new data to be loaded.</w:t>
      </w:r>
    </w:p>
    <w:p w14:paraId="1C3DD2BB" w14:textId="15739648" w:rsidR="00FA78D2" w:rsidRPr="009B7DE9" w:rsidRDefault="00FA78D2" w:rsidP="00186F95">
      <w:pPr>
        <w:pStyle w:val="ListBullet"/>
        <w:numPr>
          <w:ilvl w:val="0"/>
          <w:numId w:val="0"/>
        </w:numPr>
        <w:spacing w:line="276" w:lineRule="auto"/>
        <w:ind w:left="360" w:hanging="360"/>
        <w:jc w:val="both"/>
        <w:rPr>
          <w:b/>
          <w:bCs/>
        </w:rPr>
      </w:pPr>
      <w:r w:rsidRPr="009B7DE9">
        <w:rPr>
          <w:b/>
          <w:bCs/>
        </w:rPr>
        <w:t>Stage 2: Populate Dimension Tables</w:t>
      </w:r>
    </w:p>
    <w:p w14:paraId="6C71406B" w14:textId="77777777" w:rsidR="00BA5E97" w:rsidRDefault="00FA78D2" w:rsidP="00186F95">
      <w:pPr>
        <w:pStyle w:val="ListBullet"/>
        <w:numPr>
          <w:ilvl w:val="0"/>
          <w:numId w:val="21"/>
        </w:numPr>
        <w:spacing w:line="276" w:lineRule="auto"/>
        <w:jc w:val="both"/>
      </w:pPr>
      <w:r>
        <w:t>Customers Dimension: This table stores information about customers. The process extracts data from the OLTP (Online Transaction Processing) tables, sorts it to remove duplicate records based on IDs, and then processes it through a derived column stage, converting attributes to their respective data types before loading into the data warehouse.</w:t>
      </w:r>
    </w:p>
    <w:p w14:paraId="011B4AC8" w14:textId="6AADF2F8" w:rsidR="009107FE" w:rsidRDefault="58CAB19D" w:rsidP="002B2CDE">
      <w:pPr>
        <w:pStyle w:val="ListBullet"/>
        <w:numPr>
          <w:ilvl w:val="0"/>
          <w:numId w:val="21"/>
        </w:numPr>
        <w:spacing w:line="276" w:lineRule="auto"/>
        <w:jc w:val="both"/>
      </w:pPr>
      <w:r>
        <w:t xml:space="preserve">Similarly, Products, </w:t>
      </w:r>
      <w:r w:rsidR="00284630">
        <w:t>Orders, Customers</w:t>
      </w:r>
      <w:r w:rsidR="38D0D78D">
        <w:t>,</w:t>
      </w:r>
      <w:r w:rsidR="00284630">
        <w:t xml:space="preserve"> and Date dimension tables are populated</w:t>
      </w:r>
      <w:r w:rsidR="009107FE">
        <w:t>.</w:t>
      </w:r>
    </w:p>
    <w:p w14:paraId="384CED0F" w14:textId="1F7E6BAC" w:rsidR="00FA78D2" w:rsidRPr="00B3197C" w:rsidRDefault="00FA78D2" w:rsidP="00186F95">
      <w:pPr>
        <w:pStyle w:val="ListBullet"/>
        <w:numPr>
          <w:ilvl w:val="0"/>
          <w:numId w:val="0"/>
        </w:numPr>
        <w:spacing w:line="276" w:lineRule="auto"/>
        <w:ind w:left="360" w:hanging="360"/>
        <w:jc w:val="both"/>
        <w:rPr>
          <w:b/>
          <w:bCs/>
        </w:rPr>
      </w:pPr>
      <w:r w:rsidRPr="00B3197C">
        <w:rPr>
          <w:b/>
          <w:bCs/>
        </w:rPr>
        <w:t>Stage 3: Populate Orders Fact Table</w:t>
      </w:r>
    </w:p>
    <w:p w14:paraId="76B83B6E" w14:textId="7AB5AA38" w:rsidR="001251BD" w:rsidRDefault="001251BD" w:rsidP="00186F95">
      <w:pPr>
        <w:pStyle w:val="ListBullet"/>
        <w:numPr>
          <w:ilvl w:val="0"/>
          <w:numId w:val="0"/>
        </w:numPr>
        <w:spacing w:line="276" w:lineRule="auto"/>
        <w:jc w:val="both"/>
      </w:pPr>
      <w:r>
        <w:t>The fact table's population process involves a series of steps to ensure accurate and comprehensive data storage. It begins by performing lookups to fetch surrogate keys from the dimension tables, including Product, Customer, Orders, and Date Dimensions. These lookups provide references for attributes such as ProductSkey, CustomerSkey, OrderDateSkey, and others, linking the fact table to relevant descriptive data.</w:t>
      </w:r>
      <w:r w:rsidR="00423329">
        <w:t xml:space="preserve"> </w:t>
      </w:r>
      <w:r>
        <w:t>Additionally, the process includes a Derived Column stage, which generates new columns by applying expressions to existing attributes. In this stage, two new attributes are derived:</w:t>
      </w:r>
    </w:p>
    <w:p w14:paraId="14CCD271" w14:textId="77777777" w:rsidR="001251BD" w:rsidRDefault="001251BD" w:rsidP="00186F95">
      <w:pPr>
        <w:pStyle w:val="ListBullet"/>
        <w:spacing w:line="276" w:lineRule="auto"/>
        <w:jc w:val="both"/>
      </w:pPr>
      <w:r>
        <w:t>CostPrice: Calculated as product_price * order_product_quantity, representing the total cost based on product price and quantity.</w:t>
      </w:r>
    </w:p>
    <w:p w14:paraId="10B1E6AF" w14:textId="77777777" w:rsidR="001251BD" w:rsidRDefault="001251BD" w:rsidP="00186F95">
      <w:pPr>
        <w:pStyle w:val="ListBullet"/>
        <w:spacing w:line="276" w:lineRule="auto"/>
        <w:jc w:val="both"/>
      </w:pPr>
      <w:r>
        <w:t>PriceAfterDiscount: Calculated as (product_price * order_product_quantity) - order_item_discount, representing the total price after discounts are applied.</w:t>
      </w:r>
    </w:p>
    <w:p w14:paraId="13EB92CE" w14:textId="77777777" w:rsidR="001251BD" w:rsidRDefault="001251BD" w:rsidP="00186F95">
      <w:pPr>
        <w:pStyle w:val="ListBullet"/>
        <w:spacing w:line="276" w:lineRule="auto"/>
        <w:jc w:val="both"/>
      </w:pPr>
      <w:r>
        <w:t>These derived attributes provide key metrics for tracking each transaction, enhancing the table's data granularity.</w:t>
      </w:r>
    </w:p>
    <w:p w14:paraId="21543BC3" w14:textId="30006821" w:rsidR="0006110C" w:rsidRPr="0006110C" w:rsidRDefault="00CA2754" w:rsidP="70B59B3A">
      <w:pPr>
        <w:pStyle w:val="ListBullet"/>
        <w:numPr>
          <w:ilvl w:val="0"/>
          <w:numId w:val="0"/>
        </w:numPr>
        <w:spacing w:line="276" w:lineRule="auto"/>
        <w:jc w:val="center"/>
      </w:pPr>
      <w:r>
        <w:rPr>
          <w:noProof/>
        </w:rPr>
        <w:drawing>
          <wp:inline distT="0" distB="0" distL="0" distR="0" wp14:anchorId="1AA79627" wp14:editId="0C279054">
            <wp:extent cx="5305425" cy="1769110"/>
            <wp:effectExtent l="0" t="0" r="9525" b="2540"/>
            <wp:docPr id="542085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05425" cy="1769110"/>
                    </a:xfrm>
                    <a:prstGeom prst="rect">
                      <a:avLst/>
                    </a:prstGeom>
                  </pic:spPr>
                </pic:pic>
              </a:graphicData>
            </a:graphic>
          </wp:inline>
        </w:drawing>
      </w:r>
    </w:p>
    <w:p w14:paraId="5C2308D5" w14:textId="065A4457" w:rsidR="00B64B32" w:rsidRDefault="005F79E5" w:rsidP="00186F95">
      <w:pPr>
        <w:pStyle w:val="Heading1"/>
        <w:spacing w:line="276" w:lineRule="auto"/>
        <w:jc w:val="both"/>
      </w:pPr>
      <w:bookmarkStart w:id="5" w:name="_Toc165557865"/>
      <w:r w:rsidRPr="0077440D">
        <w:lastRenderedPageBreak/>
        <w:t xml:space="preserve">Data </w:t>
      </w:r>
      <w:r w:rsidR="0077440D" w:rsidRPr="0077440D">
        <w:t>Preparation</w:t>
      </w:r>
      <w:bookmarkEnd w:id="5"/>
    </w:p>
    <w:p w14:paraId="6E2BB608" w14:textId="0ACB08D1" w:rsidR="2F8B4E23" w:rsidRDefault="2F8B4E23" w:rsidP="0F071347">
      <w:pPr>
        <w:spacing w:line="276" w:lineRule="auto"/>
        <w:jc w:val="both"/>
      </w:pPr>
      <w:r>
        <w:t>In this chapter, the initial steps taken to prepare the data for the ETL (Extract, Transform, Load) process are discussed, executed using Python. This encompasses data cleaning, preprocessing, and transformations applied during the ETL process. Leveraging Python's extensive libraries such as NumPy, pandas, seaborn, and matplotlib for data manipulation and analysis, a robust framework was provided for efficiently handling and transforming the dataset.</w:t>
      </w:r>
    </w:p>
    <w:p w14:paraId="2800120B" w14:textId="3C0727C3" w:rsidR="7CC62CE8" w:rsidRDefault="22D6798F" w:rsidP="00186F95">
      <w:pPr>
        <w:pStyle w:val="Heading2"/>
        <w:spacing w:line="276" w:lineRule="auto"/>
        <w:jc w:val="both"/>
      </w:pPr>
      <w:bookmarkStart w:id="6" w:name="_Toc165557866"/>
      <w:r>
        <w:t>Remove Columns</w:t>
      </w:r>
      <w:bookmarkEnd w:id="6"/>
    </w:p>
    <w:p w14:paraId="648A0B08" w14:textId="693B89AD" w:rsidR="23F2E3A1" w:rsidRDefault="23F2E3A1" w:rsidP="3CAC23B1">
      <w:pPr>
        <w:spacing w:line="276" w:lineRule="auto"/>
        <w:jc w:val="both"/>
      </w:pPr>
      <w:r>
        <w:t>After review, it was decided to remove columns that were not relevant to the analysi</w:t>
      </w:r>
      <w:r w:rsidR="4855C718">
        <w:t>s</w:t>
      </w:r>
      <w:r>
        <w:t>. These included 'Type', 'Order Item Discount Rate', 'Order Item Profit Ratio', 'Benefit per order', 'Sales per customer', 'Category Id', 'Customer Email', 'Customer Password', 'Department Id', 'Order Item Cardprod Id', 'Order Zip code', 'Order Status', 'Product Card Id', 'Product Description', 'Product Image', 'Product Status', 'Customer Zip code', 'Order Customer Id', and 'Product Category Id'. The decision to omit these fields was driven by their limited impact on the analysis objectives</w:t>
      </w:r>
      <w:r w:rsidR="60109963">
        <w:t>.</w:t>
      </w:r>
    </w:p>
    <w:p w14:paraId="1D5FE6E9" w14:textId="4976A217" w:rsidR="122B338E" w:rsidRDefault="122B338E" w:rsidP="00186F95">
      <w:pPr>
        <w:pStyle w:val="Heading2"/>
        <w:spacing w:line="276" w:lineRule="auto"/>
        <w:jc w:val="both"/>
      </w:pPr>
      <w:bookmarkStart w:id="7" w:name="_Toc165557867"/>
      <w:r>
        <w:t>Rename Columns</w:t>
      </w:r>
      <w:bookmarkEnd w:id="7"/>
    </w:p>
    <w:p w14:paraId="32D9DBF3" w14:textId="4F8FF83B" w:rsidR="734FC02F" w:rsidRDefault="734FC02F" w:rsidP="6D06E1F1">
      <w:pPr>
        <w:spacing w:line="276" w:lineRule="auto"/>
        <w:jc w:val="both"/>
      </w:pPr>
      <w:r>
        <w:t>Next, adjustments were made to the column names to improve clarity and consistency across the dataset. The changes included:</w:t>
      </w:r>
    </w:p>
    <w:tbl>
      <w:tblPr>
        <w:tblStyle w:val="TableGrid"/>
        <w:tblW w:w="0" w:type="auto"/>
        <w:tblLayout w:type="fixed"/>
        <w:tblLook w:val="06A0" w:firstRow="1" w:lastRow="0" w:firstColumn="1" w:lastColumn="0" w:noHBand="1" w:noVBand="1"/>
      </w:tblPr>
      <w:tblGrid>
        <w:gridCol w:w="4680"/>
        <w:gridCol w:w="4680"/>
      </w:tblGrid>
      <w:tr w:rsidR="7B681ECA" w14:paraId="2A6AE320" w14:textId="77777777" w:rsidTr="7B681ECA">
        <w:trPr>
          <w:trHeight w:val="300"/>
        </w:trPr>
        <w:tc>
          <w:tcPr>
            <w:tcW w:w="4680" w:type="dxa"/>
          </w:tcPr>
          <w:p w14:paraId="7889F1B2" w14:textId="2743ED7B" w:rsidR="451B5F59" w:rsidRDefault="451B5F59" w:rsidP="7B681ECA">
            <w:pPr>
              <w:rPr>
                <w:b/>
                <w:bCs/>
              </w:rPr>
            </w:pPr>
            <w:r w:rsidRPr="7B681ECA">
              <w:rPr>
                <w:b/>
                <w:bCs/>
              </w:rPr>
              <w:t>Original Column Name</w:t>
            </w:r>
          </w:p>
        </w:tc>
        <w:tc>
          <w:tcPr>
            <w:tcW w:w="4680" w:type="dxa"/>
          </w:tcPr>
          <w:p w14:paraId="16E075F0" w14:textId="6C43F007" w:rsidR="451B5F59" w:rsidRDefault="451B5F59" w:rsidP="7B681ECA">
            <w:pPr>
              <w:rPr>
                <w:b/>
                <w:bCs/>
              </w:rPr>
            </w:pPr>
            <w:r w:rsidRPr="7B681ECA">
              <w:rPr>
                <w:b/>
                <w:bCs/>
              </w:rPr>
              <w:t>New Column Name</w:t>
            </w:r>
          </w:p>
        </w:tc>
      </w:tr>
      <w:tr w:rsidR="7B681ECA" w14:paraId="5F36BCA6" w14:textId="77777777" w:rsidTr="7B681ECA">
        <w:trPr>
          <w:trHeight w:val="300"/>
        </w:trPr>
        <w:tc>
          <w:tcPr>
            <w:tcW w:w="4680" w:type="dxa"/>
          </w:tcPr>
          <w:p w14:paraId="148956E3" w14:textId="0F6F85BB" w:rsidR="451B5F59" w:rsidRDefault="451B5F59" w:rsidP="7B681ECA">
            <w:r>
              <w:t>Days for shipping (real)</w:t>
            </w:r>
          </w:p>
        </w:tc>
        <w:tc>
          <w:tcPr>
            <w:tcW w:w="4680" w:type="dxa"/>
          </w:tcPr>
          <w:p w14:paraId="166094F9" w14:textId="213307C3" w:rsidR="451B5F59" w:rsidRDefault="451B5F59" w:rsidP="7B681ECA">
            <w:r>
              <w:t>Actual Shipping Days</w:t>
            </w:r>
          </w:p>
        </w:tc>
      </w:tr>
      <w:tr w:rsidR="7B681ECA" w14:paraId="55BF5042" w14:textId="77777777" w:rsidTr="7B681ECA">
        <w:trPr>
          <w:trHeight w:val="300"/>
        </w:trPr>
        <w:tc>
          <w:tcPr>
            <w:tcW w:w="4680" w:type="dxa"/>
          </w:tcPr>
          <w:p w14:paraId="5950DCB7" w14:textId="44FDB0ED" w:rsidR="451B5F59" w:rsidRDefault="451B5F59" w:rsidP="7B681ECA">
            <w:r>
              <w:t>Days for shipment (scheduled)</w:t>
            </w:r>
          </w:p>
        </w:tc>
        <w:tc>
          <w:tcPr>
            <w:tcW w:w="4680" w:type="dxa"/>
          </w:tcPr>
          <w:p w14:paraId="6C416547" w14:textId="132C3350" w:rsidR="451B5F59" w:rsidRDefault="451B5F59" w:rsidP="7B681ECA">
            <w:r>
              <w:t>Expected Shipping Days</w:t>
            </w:r>
          </w:p>
        </w:tc>
      </w:tr>
      <w:tr w:rsidR="7B681ECA" w14:paraId="60F6E3D5" w14:textId="77777777" w:rsidTr="7B681ECA">
        <w:trPr>
          <w:trHeight w:val="300"/>
        </w:trPr>
        <w:tc>
          <w:tcPr>
            <w:tcW w:w="4680" w:type="dxa"/>
          </w:tcPr>
          <w:p w14:paraId="37124204" w14:textId="02965A8B" w:rsidR="451B5F59" w:rsidRDefault="451B5F59" w:rsidP="7B681ECA">
            <w:r>
              <w:t>Late_delivery_risk</w:t>
            </w:r>
          </w:p>
        </w:tc>
        <w:tc>
          <w:tcPr>
            <w:tcW w:w="4680" w:type="dxa"/>
          </w:tcPr>
          <w:p w14:paraId="2C87F0F0" w14:textId="37D0359F" w:rsidR="451B5F59" w:rsidRDefault="451B5F59" w:rsidP="7B681ECA">
            <w:r>
              <w:t>Is Late Delivery</w:t>
            </w:r>
          </w:p>
        </w:tc>
      </w:tr>
      <w:tr w:rsidR="7B681ECA" w14:paraId="376EA004" w14:textId="77777777" w:rsidTr="7B681ECA">
        <w:trPr>
          <w:trHeight w:val="300"/>
        </w:trPr>
        <w:tc>
          <w:tcPr>
            <w:tcW w:w="4680" w:type="dxa"/>
          </w:tcPr>
          <w:p w14:paraId="7DE110CC" w14:textId="575D6A91" w:rsidR="451B5F59" w:rsidRDefault="451B5F59" w:rsidP="7B681ECA">
            <w:r>
              <w:t>Customer City</w:t>
            </w:r>
          </w:p>
        </w:tc>
        <w:tc>
          <w:tcPr>
            <w:tcW w:w="4680" w:type="dxa"/>
          </w:tcPr>
          <w:p w14:paraId="06497CAF" w14:textId="164F3C33" w:rsidR="3C82C57A" w:rsidRDefault="3C82C57A" w:rsidP="7B681ECA">
            <w:r>
              <w:t xml:space="preserve">Warehouse </w:t>
            </w:r>
            <w:r w:rsidR="451B5F59">
              <w:t>City</w:t>
            </w:r>
          </w:p>
        </w:tc>
      </w:tr>
      <w:tr w:rsidR="7B681ECA" w14:paraId="53557B09" w14:textId="77777777" w:rsidTr="7B681ECA">
        <w:trPr>
          <w:trHeight w:val="300"/>
        </w:trPr>
        <w:tc>
          <w:tcPr>
            <w:tcW w:w="4680" w:type="dxa"/>
          </w:tcPr>
          <w:p w14:paraId="6880E826" w14:textId="242F63A9" w:rsidR="451B5F59" w:rsidRDefault="451B5F59" w:rsidP="7B681ECA">
            <w:r>
              <w:t>Customer Country</w:t>
            </w:r>
          </w:p>
        </w:tc>
        <w:tc>
          <w:tcPr>
            <w:tcW w:w="4680" w:type="dxa"/>
          </w:tcPr>
          <w:p w14:paraId="10070EFE" w14:textId="5E2C407C" w:rsidR="492BC423" w:rsidRDefault="492BC423" w:rsidP="7B681ECA">
            <w:r>
              <w:t xml:space="preserve">Warehouse </w:t>
            </w:r>
            <w:r w:rsidR="451B5F59">
              <w:t>Country</w:t>
            </w:r>
          </w:p>
        </w:tc>
      </w:tr>
      <w:tr w:rsidR="7B681ECA" w14:paraId="52C8DD6E" w14:textId="77777777" w:rsidTr="7B681ECA">
        <w:trPr>
          <w:trHeight w:val="300"/>
        </w:trPr>
        <w:tc>
          <w:tcPr>
            <w:tcW w:w="4680" w:type="dxa"/>
          </w:tcPr>
          <w:p w14:paraId="104568D2" w14:textId="7BD8B721" w:rsidR="451B5F59" w:rsidRDefault="451B5F59" w:rsidP="7B681ECA">
            <w:r>
              <w:t>Customer State</w:t>
            </w:r>
          </w:p>
        </w:tc>
        <w:tc>
          <w:tcPr>
            <w:tcW w:w="4680" w:type="dxa"/>
          </w:tcPr>
          <w:p w14:paraId="0DE8B61C" w14:textId="7CB12212" w:rsidR="0AD07DD4" w:rsidRDefault="0AD07DD4" w:rsidP="7B681ECA">
            <w:r>
              <w:t xml:space="preserve">Warehouse </w:t>
            </w:r>
            <w:r w:rsidR="451B5F59">
              <w:t>State</w:t>
            </w:r>
          </w:p>
        </w:tc>
      </w:tr>
      <w:tr w:rsidR="7B681ECA" w14:paraId="730295E5" w14:textId="77777777" w:rsidTr="7B681ECA">
        <w:trPr>
          <w:trHeight w:val="300"/>
        </w:trPr>
        <w:tc>
          <w:tcPr>
            <w:tcW w:w="4680" w:type="dxa"/>
          </w:tcPr>
          <w:p w14:paraId="34002353" w14:textId="134657F2" w:rsidR="451B5F59" w:rsidRDefault="451B5F59" w:rsidP="7B681ECA">
            <w:r>
              <w:t>Customer Street</w:t>
            </w:r>
          </w:p>
        </w:tc>
        <w:tc>
          <w:tcPr>
            <w:tcW w:w="4680" w:type="dxa"/>
          </w:tcPr>
          <w:p w14:paraId="5211C2D8" w14:textId="45C94A9A" w:rsidR="5D45A171" w:rsidRDefault="5D45A171" w:rsidP="7B681ECA">
            <w:r>
              <w:t xml:space="preserve">Warehouse </w:t>
            </w:r>
            <w:r w:rsidR="451B5F59">
              <w:t>Street</w:t>
            </w:r>
          </w:p>
        </w:tc>
      </w:tr>
      <w:tr w:rsidR="7B681ECA" w14:paraId="67D0864D" w14:textId="77777777" w:rsidTr="7B681ECA">
        <w:trPr>
          <w:trHeight w:val="300"/>
        </w:trPr>
        <w:tc>
          <w:tcPr>
            <w:tcW w:w="4680" w:type="dxa"/>
          </w:tcPr>
          <w:p w14:paraId="03357773" w14:textId="338476B3" w:rsidR="74837A3E" w:rsidRDefault="74837A3E" w:rsidP="7B681ECA">
            <w:r>
              <w:t>Customer zipcode</w:t>
            </w:r>
          </w:p>
        </w:tc>
        <w:tc>
          <w:tcPr>
            <w:tcW w:w="4680" w:type="dxa"/>
          </w:tcPr>
          <w:p w14:paraId="3D5687E9" w14:textId="6B86F7FC" w:rsidR="36A06138" w:rsidRDefault="36A06138" w:rsidP="7B681ECA">
            <w:r>
              <w:t>Warehouse Z</w:t>
            </w:r>
            <w:r w:rsidR="74837A3E">
              <w:t>ipcode</w:t>
            </w:r>
          </w:p>
        </w:tc>
      </w:tr>
      <w:tr w:rsidR="7B681ECA" w14:paraId="650841AC" w14:textId="77777777" w:rsidTr="7B681ECA">
        <w:trPr>
          <w:trHeight w:val="300"/>
        </w:trPr>
        <w:tc>
          <w:tcPr>
            <w:tcW w:w="4680" w:type="dxa"/>
          </w:tcPr>
          <w:p w14:paraId="707D5062" w14:textId="219E2BB4" w:rsidR="1E920969" w:rsidRDefault="1E920969" w:rsidP="7B681ECA">
            <w:r>
              <w:t>Order Item Id</w:t>
            </w:r>
          </w:p>
        </w:tc>
        <w:tc>
          <w:tcPr>
            <w:tcW w:w="4680" w:type="dxa"/>
          </w:tcPr>
          <w:p w14:paraId="71B933DA" w14:textId="37EC7272" w:rsidR="1E920969" w:rsidRDefault="1E920969" w:rsidP="7B681ECA">
            <w:r>
              <w:t>Product ID</w:t>
            </w:r>
          </w:p>
        </w:tc>
      </w:tr>
      <w:tr w:rsidR="7B681ECA" w14:paraId="53405B4A" w14:textId="77777777" w:rsidTr="7B681ECA">
        <w:trPr>
          <w:trHeight w:val="300"/>
        </w:trPr>
        <w:tc>
          <w:tcPr>
            <w:tcW w:w="4680" w:type="dxa"/>
          </w:tcPr>
          <w:p w14:paraId="6C088DCD" w14:textId="099B5BFC" w:rsidR="1E920969" w:rsidRDefault="1E920969" w:rsidP="7B681ECA">
            <w:r>
              <w:t>Order Item Quantity</w:t>
            </w:r>
          </w:p>
        </w:tc>
        <w:tc>
          <w:tcPr>
            <w:tcW w:w="4680" w:type="dxa"/>
          </w:tcPr>
          <w:p w14:paraId="1C162D50" w14:textId="3FEEFE5D" w:rsidR="1E920969" w:rsidRDefault="1E920969" w:rsidP="7B681ECA">
            <w:r>
              <w:t>Order Product Quantity</w:t>
            </w:r>
          </w:p>
        </w:tc>
      </w:tr>
      <w:tr w:rsidR="7B681ECA" w14:paraId="3DB012E7" w14:textId="77777777" w:rsidTr="7B681ECA">
        <w:trPr>
          <w:trHeight w:val="300"/>
        </w:trPr>
        <w:tc>
          <w:tcPr>
            <w:tcW w:w="4680" w:type="dxa"/>
          </w:tcPr>
          <w:p w14:paraId="3689C37E" w14:textId="46ACA769" w:rsidR="1E920969" w:rsidRDefault="1E920969" w:rsidP="7B681ECA">
            <w:r>
              <w:t>Sales</w:t>
            </w:r>
          </w:p>
        </w:tc>
        <w:tc>
          <w:tcPr>
            <w:tcW w:w="4680" w:type="dxa"/>
          </w:tcPr>
          <w:p w14:paraId="7447FA23" w14:textId="523DE07B" w:rsidR="1E920969" w:rsidRDefault="1E920969" w:rsidP="7B681ECA">
            <w:r>
              <w:t>Cost Price</w:t>
            </w:r>
          </w:p>
        </w:tc>
      </w:tr>
      <w:tr w:rsidR="7B681ECA" w14:paraId="23FB7DFE" w14:textId="77777777" w:rsidTr="7B681ECA">
        <w:trPr>
          <w:trHeight w:val="300"/>
        </w:trPr>
        <w:tc>
          <w:tcPr>
            <w:tcW w:w="4680" w:type="dxa"/>
          </w:tcPr>
          <w:p w14:paraId="7435EADB" w14:textId="24031FC6" w:rsidR="1E920969" w:rsidRDefault="1E920969" w:rsidP="7B681ECA">
            <w:r>
              <w:t>Order Item Total</w:t>
            </w:r>
          </w:p>
        </w:tc>
        <w:tc>
          <w:tcPr>
            <w:tcW w:w="4680" w:type="dxa"/>
          </w:tcPr>
          <w:p w14:paraId="62BCB634" w14:textId="2915F094" w:rsidR="1E920969" w:rsidRDefault="1E920969" w:rsidP="7B681ECA">
            <w:r>
              <w:t>Price after Discount</w:t>
            </w:r>
          </w:p>
        </w:tc>
      </w:tr>
      <w:tr w:rsidR="7B681ECA" w14:paraId="3EA5ACEF" w14:textId="77777777" w:rsidTr="7B681ECA">
        <w:trPr>
          <w:trHeight w:val="300"/>
        </w:trPr>
        <w:tc>
          <w:tcPr>
            <w:tcW w:w="4680" w:type="dxa"/>
          </w:tcPr>
          <w:p w14:paraId="653F2574" w14:textId="638511CE" w:rsidR="1E920969" w:rsidRDefault="1E920969" w:rsidP="7B681ECA">
            <w:r>
              <w:t>Order Profit Per Order</w:t>
            </w:r>
          </w:p>
        </w:tc>
        <w:tc>
          <w:tcPr>
            <w:tcW w:w="4680" w:type="dxa"/>
          </w:tcPr>
          <w:p w14:paraId="1E2FBA89" w14:textId="5CF879B6" w:rsidR="1E920969" w:rsidRDefault="1E920969" w:rsidP="7B681ECA">
            <w:r>
              <w:t>Profit Amount</w:t>
            </w:r>
          </w:p>
        </w:tc>
      </w:tr>
      <w:tr w:rsidR="7B681ECA" w14:paraId="564C153A" w14:textId="77777777" w:rsidTr="7B681ECA">
        <w:trPr>
          <w:trHeight w:val="300"/>
        </w:trPr>
        <w:tc>
          <w:tcPr>
            <w:tcW w:w="4680" w:type="dxa"/>
          </w:tcPr>
          <w:p w14:paraId="4DB2C08A" w14:textId="6F3F5005" w:rsidR="1E920969" w:rsidRDefault="1E920969" w:rsidP="7B681ECA">
            <w:r>
              <w:t>Shipping date (DateOrders)</w:t>
            </w:r>
          </w:p>
        </w:tc>
        <w:tc>
          <w:tcPr>
            <w:tcW w:w="4680" w:type="dxa"/>
          </w:tcPr>
          <w:p w14:paraId="5BB54F60" w14:textId="4DCACB1C" w:rsidR="1E920969" w:rsidRDefault="1E920969" w:rsidP="7B681ECA">
            <w:r>
              <w:t>Delivery Date</w:t>
            </w:r>
          </w:p>
        </w:tc>
      </w:tr>
      <w:tr w:rsidR="7B681ECA" w14:paraId="6401EFE1" w14:textId="77777777" w:rsidTr="7B681ECA">
        <w:trPr>
          <w:trHeight w:val="300"/>
        </w:trPr>
        <w:tc>
          <w:tcPr>
            <w:tcW w:w="4680" w:type="dxa"/>
          </w:tcPr>
          <w:p w14:paraId="1B0C04C0" w14:textId="21EE9ABC" w:rsidR="1E920969" w:rsidRDefault="1E920969" w:rsidP="7B681ECA">
            <w:r>
              <w:t>Order date (DateOrders)</w:t>
            </w:r>
          </w:p>
        </w:tc>
        <w:tc>
          <w:tcPr>
            <w:tcW w:w="4680" w:type="dxa"/>
          </w:tcPr>
          <w:p w14:paraId="6C2B0AC9" w14:textId="0017225F" w:rsidR="1E920969" w:rsidRDefault="1E920969" w:rsidP="7B681ECA">
            <w:r>
              <w:t>Order Date</w:t>
            </w:r>
          </w:p>
        </w:tc>
      </w:tr>
    </w:tbl>
    <w:p w14:paraId="6542AC26" w14:textId="64A33BDA" w:rsidR="7B681ECA" w:rsidRDefault="7B681ECA" w:rsidP="7B681ECA">
      <w:pPr>
        <w:spacing w:line="276" w:lineRule="auto"/>
        <w:jc w:val="both"/>
      </w:pPr>
    </w:p>
    <w:p w14:paraId="760EA69B" w14:textId="621F7681" w:rsidR="5EBE9F68" w:rsidRDefault="5EBE9F68" w:rsidP="7F834837">
      <w:pPr>
        <w:spacing w:line="276" w:lineRule="auto"/>
        <w:jc w:val="both"/>
      </w:pPr>
      <w:r>
        <w:t xml:space="preserve">Additionally, necessary adjustments were made to the data types within the dataset to ensure compatibility with analytical processes. </w:t>
      </w:r>
    </w:p>
    <w:p w14:paraId="5AF09223" w14:textId="3B2A5BEE" w:rsidR="2582EB51" w:rsidRDefault="6EDF4EF2" w:rsidP="00186F95">
      <w:pPr>
        <w:pStyle w:val="Heading2"/>
        <w:spacing w:line="276" w:lineRule="auto"/>
        <w:jc w:val="both"/>
      </w:pPr>
      <w:bookmarkStart w:id="8" w:name="_Toc165557868"/>
      <w:r>
        <w:t>Handling Null Values</w:t>
      </w:r>
      <w:bookmarkEnd w:id="8"/>
    </w:p>
    <w:p w14:paraId="10E14AD6" w14:textId="31179BA3" w:rsidR="08F74E1F" w:rsidRDefault="2622277B" w:rsidP="115A1F0B">
      <w:pPr>
        <w:spacing w:line="276" w:lineRule="auto"/>
        <w:jc w:val="both"/>
      </w:pPr>
      <w:r>
        <w:t>T</w:t>
      </w:r>
      <w:r w:rsidR="08F74E1F">
        <w:t xml:space="preserve">he presence of null values in the dataset was addressed, notably found in the customer_lname, order_item_discount, and order_product_quantity columns. </w:t>
      </w:r>
    </w:p>
    <w:p w14:paraId="0859EFD0" w14:textId="6B23F3F2" w:rsidR="664F30E3" w:rsidRDefault="664F30E3" w:rsidP="6610F956">
      <w:pPr>
        <w:pStyle w:val="ListParagraph"/>
        <w:numPr>
          <w:ilvl w:val="0"/>
          <w:numId w:val="3"/>
        </w:numPr>
        <w:spacing w:line="276" w:lineRule="auto"/>
        <w:jc w:val="both"/>
      </w:pPr>
      <w:r>
        <w:t xml:space="preserve">Customer Last Name (customer_lname): </w:t>
      </w:r>
      <w:r w:rsidR="5C83CFE8">
        <w:t>Missing values in the customer_lname column were removed due to their importance in customer identification and analysis.</w:t>
      </w:r>
    </w:p>
    <w:p w14:paraId="4BD12A85" w14:textId="38E6821D" w:rsidR="3386C01E" w:rsidRDefault="6F58D9E8" w:rsidP="4BAE400F">
      <w:pPr>
        <w:spacing w:line="276" w:lineRule="auto"/>
        <w:ind w:firstLine="720"/>
        <w:jc w:val="center"/>
      </w:pPr>
      <w:r>
        <w:rPr>
          <w:noProof/>
        </w:rPr>
        <w:drawing>
          <wp:inline distT="0" distB="0" distL="0" distR="0" wp14:anchorId="000768EB" wp14:editId="3E0FF612">
            <wp:extent cx="3275330" cy="243840"/>
            <wp:effectExtent l="0" t="0" r="1270" b="3810"/>
            <wp:docPr id="1575775554" name="Picture 157577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775554"/>
                    <pic:cNvPicPr/>
                  </pic:nvPicPr>
                  <pic:blipFill rotWithShape="1">
                    <a:blip r:embed="rId10">
                      <a:extLst>
                        <a:ext uri="{28A0092B-C50C-407E-A947-70E740481C1C}">
                          <a14:useLocalDpi xmlns:a14="http://schemas.microsoft.com/office/drawing/2010/main" val="0"/>
                        </a:ext>
                      </a:extLst>
                    </a:blip>
                    <a:srcRect t="35238" b="34283"/>
                    <a:stretch/>
                  </pic:blipFill>
                  <pic:spPr bwMode="auto">
                    <a:xfrm>
                      <a:off x="0" y="0"/>
                      <a:ext cx="3294709" cy="245283"/>
                    </a:xfrm>
                    <a:prstGeom prst="rect">
                      <a:avLst/>
                    </a:prstGeom>
                    <a:ln>
                      <a:noFill/>
                    </a:ln>
                    <a:extLst>
                      <a:ext uri="{53640926-AAD7-44D8-BBD7-CCE9431645EC}">
                        <a14:shadowObscured xmlns:a14="http://schemas.microsoft.com/office/drawing/2010/main"/>
                      </a:ext>
                    </a:extLst>
                  </pic:spPr>
                </pic:pic>
              </a:graphicData>
            </a:graphic>
          </wp:inline>
        </w:drawing>
      </w:r>
    </w:p>
    <w:p w14:paraId="5BCD9D65" w14:textId="6C9D5F49" w:rsidR="571D5357" w:rsidRDefault="664F30E3" w:rsidP="1333DA8A">
      <w:pPr>
        <w:pStyle w:val="ListParagraph"/>
        <w:numPr>
          <w:ilvl w:val="0"/>
          <w:numId w:val="3"/>
        </w:numPr>
        <w:spacing w:line="276" w:lineRule="auto"/>
        <w:jc w:val="both"/>
      </w:pPr>
      <w:r>
        <w:t>Order Item Discount (order_item_discount):</w:t>
      </w:r>
      <w:r w:rsidR="6F3360F2">
        <w:t xml:space="preserve"> Missing values were recalculated using the formula df['product_price'] - df['price_after_discount'] to maintain accuracy and consistency with financial data.</w:t>
      </w:r>
    </w:p>
    <w:p w14:paraId="74587468" w14:textId="54D3FE04" w:rsidR="7F610F27" w:rsidRDefault="26FAFDB1" w:rsidP="6818C519">
      <w:pPr>
        <w:spacing w:line="276" w:lineRule="auto"/>
        <w:ind w:firstLine="720"/>
        <w:jc w:val="center"/>
      </w:pPr>
      <w:r>
        <w:rPr>
          <w:noProof/>
        </w:rPr>
        <w:drawing>
          <wp:inline distT="0" distB="0" distL="0" distR="0" wp14:anchorId="07203373" wp14:editId="22D51E0C">
            <wp:extent cx="4388518" cy="319975"/>
            <wp:effectExtent l="0" t="0" r="0" b="0"/>
            <wp:docPr id="1466263334" name="Picture 146626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263334"/>
                    <pic:cNvPicPr/>
                  </pic:nvPicPr>
                  <pic:blipFill rotWithShape="1">
                    <a:blip r:embed="rId11">
                      <a:extLst>
                        <a:ext uri="{28A0092B-C50C-407E-A947-70E740481C1C}">
                          <a14:useLocalDpi xmlns:a14="http://schemas.microsoft.com/office/drawing/2010/main" val="0"/>
                        </a:ext>
                      </a:extLst>
                    </a:blip>
                    <a:srcRect t="37386" r="21501" b="23366"/>
                    <a:stretch/>
                  </pic:blipFill>
                  <pic:spPr bwMode="auto">
                    <a:xfrm>
                      <a:off x="0" y="0"/>
                      <a:ext cx="4388518" cy="319975"/>
                    </a:xfrm>
                    <a:prstGeom prst="rect">
                      <a:avLst/>
                    </a:prstGeom>
                    <a:ln>
                      <a:noFill/>
                    </a:ln>
                    <a:extLst>
                      <a:ext uri="{53640926-AAD7-44D8-BBD7-CCE9431645EC}">
                        <a14:shadowObscured xmlns:a14="http://schemas.microsoft.com/office/drawing/2010/main"/>
                      </a:ext>
                    </a:extLst>
                  </pic:spPr>
                </pic:pic>
              </a:graphicData>
            </a:graphic>
          </wp:inline>
        </w:drawing>
      </w:r>
    </w:p>
    <w:p w14:paraId="71056833" w14:textId="57ED93E3" w:rsidR="7AAC87DD" w:rsidRDefault="664F30E3" w:rsidP="6FC7FC08">
      <w:pPr>
        <w:pStyle w:val="ListParagraph"/>
        <w:numPr>
          <w:ilvl w:val="0"/>
          <w:numId w:val="3"/>
        </w:numPr>
        <w:spacing w:line="276" w:lineRule="auto"/>
        <w:jc w:val="both"/>
      </w:pPr>
      <w:r>
        <w:t xml:space="preserve">Order Product Quantity (order_product_quantity): </w:t>
      </w:r>
      <w:r w:rsidR="7C48C128">
        <w:t>Missing</w:t>
      </w:r>
      <w:r>
        <w:t xml:space="preserve"> values </w:t>
      </w:r>
      <w:r w:rsidR="7C48C128">
        <w:t>were imputed using</w:t>
      </w:r>
      <w:r>
        <w:t xml:space="preserve"> a calculated approach based on price and discount</w:t>
      </w:r>
      <w:r w:rsidR="7C48C128">
        <w:t xml:space="preserve"> relationships. The</w:t>
      </w:r>
      <w:r>
        <w:t xml:space="preserve"> formula (df['price_after_discount'] - df['order_item_discount']) / df['product_price'</w:t>
      </w:r>
      <w:r w:rsidR="7C48C128">
        <w:t>] was utilized,</w:t>
      </w:r>
      <w:r>
        <w:t xml:space="preserve"> and the results were floored </w:t>
      </w:r>
      <w:r w:rsidR="7C48C128">
        <w:t>for</w:t>
      </w:r>
      <w:r>
        <w:t xml:space="preserve"> whole numbers</w:t>
      </w:r>
      <w:r w:rsidR="7C48C128">
        <w:t>, ensuring</w:t>
      </w:r>
      <w:r>
        <w:t xml:space="preserve"> logical consistency in transactional data</w:t>
      </w:r>
      <w:r w:rsidR="7C48C128">
        <w:t xml:space="preserve">. </w:t>
      </w:r>
      <w:r>
        <w:t xml:space="preserve"> </w:t>
      </w:r>
      <w:r w:rsidR="247AC051">
        <w:rPr>
          <w:noProof/>
        </w:rPr>
        <w:drawing>
          <wp:inline distT="0" distB="0" distL="0" distR="0" wp14:anchorId="07FA96E7" wp14:editId="37B22487">
            <wp:extent cx="5952275" cy="288472"/>
            <wp:effectExtent l="0" t="0" r="0" b="0"/>
            <wp:docPr id="607268739" name="Picture 607268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268739"/>
                    <pic:cNvPicPr/>
                  </pic:nvPicPr>
                  <pic:blipFill rotWithShape="1">
                    <a:blip r:embed="rId12" cstate="print">
                      <a:extLst>
                        <a:ext uri="{28A0092B-C50C-407E-A947-70E740481C1C}">
                          <a14:useLocalDpi xmlns:a14="http://schemas.microsoft.com/office/drawing/2010/main" val="0"/>
                        </a:ext>
                      </a:extLst>
                    </a:blip>
                    <a:srcRect t="36248" b="40453"/>
                    <a:stretch/>
                  </pic:blipFill>
                  <pic:spPr bwMode="auto">
                    <a:xfrm>
                      <a:off x="0" y="0"/>
                      <a:ext cx="6910598" cy="334916"/>
                    </a:xfrm>
                    <a:prstGeom prst="rect">
                      <a:avLst/>
                    </a:prstGeom>
                    <a:ln>
                      <a:noFill/>
                    </a:ln>
                    <a:extLst>
                      <a:ext uri="{53640926-AAD7-44D8-BBD7-CCE9431645EC}">
                        <a14:shadowObscured xmlns:a14="http://schemas.microsoft.com/office/drawing/2010/main"/>
                      </a:ext>
                    </a:extLst>
                  </pic:spPr>
                </pic:pic>
              </a:graphicData>
            </a:graphic>
          </wp:inline>
        </w:drawing>
      </w:r>
    </w:p>
    <w:p w14:paraId="63BC7369" w14:textId="71F785B9" w:rsidR="09557114" w:rsidRDefault="09557114" w:rsidP="00186F95">
      <w:pPr>
        <w:pStyle w:val="Heading2"/>
        <w:spacing w:line="276" w:lineRule="auto"/>
        <w:jc w:val="both"/>
      </w:pPr>
      <w:bookmarkStart w:id="9" w:name="_Toc165557869"/>
      <w:r>
        <w:t>Transformations</w:t>
      </w:r>
      <w:bookmarkEnd w:id="9"/>
    </w:p>
    <w:p w14:paraId="3F3DB9FF" w14:textId="2897EF91" w:rsidR="5C72D20A" w:rsidRDefault="67E42E67" w:rsidP="0E1CAE96">
      <w:pPr>
        <w:spacing w:line="276" w:lineRule="auto"/>
        <w:jc w:val="both"/>
      </w:pPr>
      <w:r>
        <w:t>T</w:t>
      </w:r>
      <w:r w:rsidR="5C72D20A">
        <w:t>ransformations were performed to normalize and standardize key financial metrics in the dataset.</w:t>
      </w:r>
    </w:p>
    <w:p w14:paraId="60914267" w14:textId="23B89BD8" w:rsidR="5C72D20A" w:rsidRDefault="5C72D20A" w:rsidP="6B22DB34">
      <w:pPr>
        <w:pStyle w:val="ListParagraph"/>
        <w:numPr>
          <w:ilvl w:val="0"/>
          <w:numId w:val="5"/>
        </w:numPr>
        <w:spacing w:line="276" w:lineRule="auto"/>
        <w:jc w:val="both"/>
      </w:pPr>
      <w:r>
        <w:t xml:space="preserve">Normalization of product_price: Min-Max scaling was applied to the product_price column to normalize these values between 0 and 1. </w:t>
      </w:r>
    </w:p>
    <w:p w14:paraId="1CBCE013" w14:textId="22B56098" w:rsidR="008804C4" w:rsidRDefault="02EFF7AD" w:rsidP="00CD69BE">
      <w:pPr>
        <w:spacing w:line="276" w:lineRule="auto"/>
        <w:ind w:left="720"/>
        <w:jc w:val="both"/>
      </w:pPr>
      <w:r>
        <w:rPr>
          <w:noProof/>
        </w:rPr>
        <w:drawing>
          <wp:inline distT="0" distB="0" distL="0" distR="0" wp14:anchorId="0B1F8603" wp14:editId="0CD1B0EC">
            <wp:extent cx="4891405" cy="708621"/>
            <wp:effectExtent l="0" t="0" r="4445" b="0"/>
            <wp:docPr id="1818635739" name="Picture 1818635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635739"/>
                    <pic:cNvPicPr/>
                  </pic:nvPicPr>
                  <pic:blipFill rotWithShape="1">
                    <a:blip r:embed="rId13">
                      <a:extLst>
                        <a:ext uri="{28A0092B-C50C-407E-A947-70E740481C1C}">
                          <a14:useLocalDpi xmlns:a14="http://schemas.microsoft.com/office/drawing/2010/main" val="0"/>
                        </a:ext>
                      </a:extLst>
                    </a:blip>
                    <a:srcRect t="21221" b="15116"/>
                    <a:stretch/>
                  </pic:blipFill>
                  <pic:spPr bwMode="auto">
                    <a:xfrm>
                      <a:off x="0" y="0"/>
                      <a:ext cx="4905736" cy="710697"/>
                    </a:xfrm>
                    <a:prstGeom prst="rect">
                      <a:avLst/>
                    </a:prstGeom>
                    <a:ln>
                      <a:noFill/>
                    </a:ln>
                    <a:extLst>
                      <a:ext uri="{53640926-AAD7-44D8-BBD7-CCE9431645EC}">
                        <a14:shadowObscured xmlns:a14="http://schemas.microsoft.com/office/drawing/2010/main"/>
                      </a:ext>
                    </a:extLst>
                  </pic:spPr>
                </pic:pic>
              </a:graphicData>
            </a:graphic>
          </wp:inline>
        </w:drawing>
      </w:r>
    </w:p>
    <w:p w14:paraId="4A3EAB62" w14:textId="3BBA663B" w:rsidR="547A6625" w:rsidRDefault="1D6AAD99" w:rsidP="00186F95">
      <w:pPr>
        <w:pStyle w:val="ListParagraph"/>
        <w:numPr>
          <w:ilvl w:val="0"/>
          <w:numId w:val="20"/>
        </w:numPr>
        <w:spacing w:line="276" w:lineRule="auto"/>
        <w:jc w:val="both"/>
      </w:pPr>
      <w:r>
        <w:t>Standardization of profit_amount: To standardize the profit_amount, the StandardScaler from Scikit-learn</w:t>
      </w:r>
      <w:r w:rsidR="49CFE371">
        <w:t xml:space="preserve"> was employed.</w:t>
      </w:r>
      <w:r>
        <w:t xml:space="preserve"> This transformation </w:t>
      </w:r>
      <w:r w:rsidR="49CFE371">
        <w:t>adjusted</w:t>
      </w:r>
      <w:r>
        <w:t xml:space="preserve"> the data to have a mean of zero and a standard deviation of one</w:t>
      </w:r>
      <w:r w:rsidR="5DA1479E">
        <w:t>.</w:t>
      </w:r>
    </w:p>
    <w:p w14:paraId="5473EDB9" w14:textId="3A3D1279" w:rsidR="547A6625" w:rsidRDefault="1D6AAD99" w:rsidP="0091209D">
      <w:pPr>
        <w:pStyle w:val="ListParagraph"/>
        <w:spacing w:line="276" w:lineRule="auto"/>
        <w:jc w:val="both"/>
      </w:pPr>
      <w:r>
        <w:t xml:space="preserve"> </w:t>
      </w:r>
      <w:r w:rsidR="547A6625">
        <w:rPr>
          <w:noProof/>
        </w:rPr>
        <w:drawing>
          <wp:inline distT="0" distB="0" distL="0" distR="0" wp14:anchorId="0016DF10" wp14:editId="7CC07E21">
            <wp:extent cx="5943600" cy="838200"/>
            <wp:effectExtent l="0" t="0" r="0" b="0"/>
            <wp:docPr id="1530403737" name="Picture 1530403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403737"/>
                    <pic:cNvPicPr/>
                  </pic:nvPicPr>
                  <pic:blipFill rotWithShape="1">
                    <a:blip r:embed="rId14">
                      <a:extLst>
                        <a:ext uri="{28A0092B-C50C-407E-A947-70E740481C1C}">
                          <a14:useLocalDpi xmlns:a14="http://schemas.microsoft.com/office/drawing/2010/main" val="0"/>
                        </a:ext>
                      </a:extLst>
                    </a:blip>
                    <a:srcRect t="24775" b="18451"/>
                    <a:stretch/>
                  </pic:blipFill>
                  <pic:spPr bwMode="auto">
                    <a:xfrm>
                      <a:off x="0" y="0"/>
                      <a:ext cx="5943600" cy="838200"/>
                    </a:xfrm>
                    <a:prstGeom prst="rect">
                      <a:avLst/>
                    </a:prstGeom>
                    <a:ln>
                      <a:noFill/>
                    </a:ln>
                    <a:extLst>
                      <a:ext uri="{53640926-AAD7-44D8-BBD7-CCE9431645EC}">
                        <a14:shadowObscured xmlns:a14="http://schemas.microsoft.com/office/drawing/2010/main"/>
                      </a:ext>
                    </a:extLst>
                  </pic:spPr>
                </pic:pic>
              </a:graphicData>
            </a:graphic>
          </wp:inline>
        </w:drawing>
      </w:r>
    </w:p>
    <w:p w14:paraId="4D9D7B1A" w14:textId="5006F668" w:rsidR="008804C4" w:rsidRDefault="008804C4" w:rsidP="00186F95">
      <w:pPr>
        <w:spacing w:line="276" w:lineRule="auto"/>
        <w:jc w:val="both"/>
      </w:pPr>
    </w:p>
    <w:p w14:paraId="771CC6ED" w14:textId="0FDDAB00" w:rsidR="008804C4" w:rsidRDefault="0425DC60" w:rsidP="00186F95">
      <w:pPr>
        <w:spacing w:line="276" w:lineRule="auto"/>
        <w:jc w:val="both"/>
      </w:pPr>
      <w:r>
        <w:t>The</w:t>
      </w:r>
      <w:r w:rsidR="2D6D1CA1">
        <w:t xml:space="preserve"> dataset is now reliable, organized, and ready for the next step</w:t>
      </w:r>
      <w:r w:rsidR="37323AC0">
        <w:t>.</w:t>
      </w:r>
      <w:r w:rsidR="2D6D1CA1">
        <w:t xml:space="preserve"> </w:t>
      </w:r>
      <w:r w:rsidR="008804C4">
        <w:br w:type="page"/>
      </w:r>
    </w:p>
    <w:p w14:paraId="1F0ACD73" w14:textId="075A1B3E" w:rsidR="00ED1A13" w:rsidRDefault="008804C4" w:rsidP="00186F95">
      <w:pPr>
        <w:pStyle w:val="Heading1"/>
        <w:spacing w:line="276" w:lineRule="auto"/>
        <w:jc w:val="both"/>
      </w:pPr>
      <w:bookmarkStart w:id="10" w:name="_Toc165557870"/>
      <w:r>
        <w:lastRenderedPageBreak/>
        <w:t>Data Exploration</w:t>
      </w:r>
      <w:bookmarkEnd w:id="10"/>
    </w:p>
    <w:p w14:paraId="6FD2E009" w14:textId="6EC9B1A7" w:rsidR="0FA485F9" w:rsidRDefault="29C1B968" w:rsidP="00186F95">
      <w:pPr>
        <w:spacing w:line="276" w:lineRule="auto"/>
        <w:jc w:val="both"/>
      </w:pPr>
      <w:r>
        <w:t>The</w:t>
      </w:r>
      <w:r w:rsidR="0FA485F9">
        <w:t xml:space="preserve"> initial focus </w:t>
      </w:r>
      <w:r w:rsidR="6CCFA75C">
        <w:t xml:space="preserve">was </w:t>
      </w:r>
      <w:r w:rsidR="3A44A7BF">
        <w:t xml:space="preserve">the </w:t>
      </w:r>
      <w:r w:rsidR="6CCFA75C">
        <w:t>dataset's</w:t>
      </w:r>
      <w:r w:rsidR="0FA485F9">
        <w:t xml:space="preserve"> underlying structure and distributions through Descriptive Statistics and a targeted Outlier Analysis.</w:t>
      </w:r>
    </w:p>
    <w:p w14:paraId="0179589D" w14:textId="7D4BA1F9" w:rsidR="094E1889" w:rsidRDefault="7EFA4891" w:rsidP="7B681ECA">
      <w:pPr>
        <w:pStyle w:val="Heading2"/>
        <w:spacing w:line="276" w:lineRule="auto"/>
        <w:jc w:val="both"/>
      </w:pPr>
      <w:bookmarkStart w:id="11" w:name="_Toc165557871"/>
      <w:r>
        <w:t>Descriptive statistics</w:t>
      </w:r>
      <w:bookmarkEnd w:id="11"/>
    </w:p>
    <w:p w14:paraId="7C81A2E4" w14:textId="3A90D71C" w:rsidR="727C7F84" w:rsidRDefault="727C7F84" w:rsidP="7B681ECA">
      <w:pPr>
        <w:spacing w:line="276" w:lineRule="auto"/>
        <w:jc w:val="both"/>
      </w:pPr>
      <w:r>
        <w:t>Exploratory data analysis began with descriptive statistics, revealing central tendencies, variability, and distribution patterns essential for accurate interpretations.</w:t>
      </w:r>
    </w:p>
    <w:p w14:paraId="43865580" w14:textId="5D52618C" w:rsidR="008926E7" w:rsidRDefault="4286C180" w:rsidP="00186F95">
      <w:pPr>
        <w:spacing w:line="276" w:lineRule="auto"/>
        <w:jc w:val="both"/>
      </w:pPr>
      <w:r>
        <w:rPr>
          <w:noProof/>
        </w:rPr>
        <w:drawing>
          <wp:inline distT="0" distB="0" distL="0" distR="0" wp14:anchorId="4FB875DF" wp14:editId="46058377">
            <wp:extent cx="5943600" cy="1428750"/>
            <wp:effectExtent l="0" t="0" r="0" b="0"/>
            <wp:docPr id="599521442" name="Picture 59952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52144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14:paraId="18CA98BF" w14:textId="5D30542D" w:rsidR="59BE9C7B" w:rsidRDefault="19CF1706" w:rsidP="00186F95">
      <w:pPr>
        <w:pStyle w:val="Heading2"/>
        <w:spacing w:line="276" w:lineRule="auto"/>
        <w:jc w:val="both"/>
      </w:pPr>
      <w:bookmarkStart w:id="12" w:name="_Toc165557872"/>
      <w:r>
        <w:t>Outlier Analysis</w:t>
      </w:r>
      <w:bookmarkEnd w:id="12"/>
    </w:p>
    <w:p w14:paraId="289A30C4" w14:textId="56CC95A0" w:rsidR="4286C180" w:rsidRDefault="4286C180" w:rsidP="00186F95">
      <w:pPr>
        <w:spacing w:line="276" w:lineRule="auto"/>
        <w:jc w:val="both"/>
      </w:pPr>
      <w:r>
        <w:t xml:space="preserve">Identifying and understanding outliers is vital, as they can significantly impact the outcomes of </w:t>
      </w:r>
      <w:r w:rsidR="3CC8E736">
        <w:t>the</w:t>
      </w:r>
      <w:r>
        <w:t xml:space="preserve"> analyses and could potentially indicate data issues or special scenarios that require separate investigation.</w:t>
      </w:r>
    </w:p>
    <w:p w14:paraId="4CF3E3F7" w14:textId="550652CD" w:rsidR="4286C180" w:rsidRDefault="4286C180" w:rsidP="00186F95">
      <w:pPr>
        <w:spacing w:line="276" w:lineRule="auto"/>
        <w:jc w:val="both"/>
      </w:pPr>
      <w:r>
        <w:t xml:space="preserve">In </w:t>
      </w:r>
      <w:r w:rsidR="0E7AAC40">
        <w:t>the</w:t>
      </w:r>
      <w:r>
        <w:t xml:space="preserve"> dataset, detecting outliers required a nuanced approach, particularly within the category_name column. It was observed that anomalies predominantly surfaced in the entries categorized under 'Books'. This revelation was critical, as it highlighted specific areas within </w:t>
      </w:r>
      <w:r w:rsidR="26380EAC">
        <w:t>the</w:t>
      </w:r>
      <w:r>
        <w:t xml:space="preserve"> data that might skew analysis results or reflect unique cases.</w:t>
      </w:r>
    </w:p>
    <w:p w14:paraId="0576213B" w14:textId="51DAF405" w:rsidR="0C7E302B" w:rsidRDefault="4286C180" w:rsidP="00186F95">
      <w:pPr>
        <w:spacing w:line="276" w:lineRule="auto"/>
        <w:jc w:val="both"/>
      </w:pPr>
      <w:r>
        <w:t>To address these outliers effectively, the following steps</w:t>
      </w:r>
      <w:r w:rsidR="72FAD6E1">
        <w:t xml:space="preserve"> were taken</w:t>
      </w:r>
      <w:r>
        <w:t>:</w:t>
      </w:r>
    </w:p>
    <w:p w14:paraId="1DD46796" w14:textId="05FDE2C8" w:rsidR="00EC6488" w:rsidRDefault="4286C180" w:rsidP="0082779D">
      <w:pPr>
        <w:pStyle w:val="ListParagraph"/>
        <w:numPr>
          <w:ilvl w:val="0"/>
          <w:numId w:val="17"/>
        </w:numPr>
        <w:spacing w:line="276" w:lineRule="auto"/>
        <w:jc w:val="both"/>
      </w:pPr>
      <w:r>
        <w:t xml:space="preserve">Isolation of the Category: </w:t>
      </w:r>
      <w:r w:rsidR="6B0E9B1C">
        <w:t xml:space="preserve">To closely examine the characteristics and distributions, </w:t>
      </w:r>
      <w:r>
        <w:t>the data for the 'Books' category</w:t>
      </w:r>
      <w:r w:rsidR="261885A2">
        <w:t xml:space="preserve"> was isolated.</w:t>
      </w:r>
      <w:r>
        <w:t xml:space="preserve"> </w:t>
      </w:r>
      <w:r w:rsidR="0D6558D1">
        <w:t xml:space="preserve">                                                                                                          </w:t>
      </w:r>
    </w:p>
    <w:p w14:paraId="1D43C0CB" w14:textId="055EB863" w:rsidR="000A399E" w:rsidRDefault="0D6558D1" w:rsidP="4DEC09C1">
      <w:pPr>
        <w:pStyle w:val="ListParagraph"/>
        <w:spacing w:line="276" w:lineRule="auto"/>
        <w:jc w:val="center"/>
      </w:pPr>
      <w:r>
        <w:rPr>
          <w:noProof/>
        </w:rPr>
        <w:drawing>
          <wp:inline distT="0" distB="0" distL="0" distR="0" wp14:anchorId="38B3ED18" wp14:editId="30725C19">
            <wp:extent cx="3482340" cy="312988"/>
            <wp:effectExtent l="0" t="0" r="0" b="0"/>
            <wp:docPr id="749502575" name="Picture 749502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502575"/>
                    <pic:cNvPicPr/>
                  </pic:nvPicPr>
                  <pic:blipFill rotWithShape="1">
                    <a:blip r:embed="rId16">
                      <a:extLst>
                        <a:ext uri="{28A0092B-C50C-407E-A947-70E740481C1C}">
                          <a14:useLocalDpi xmlns:a14="http://schemas.microsoft.com/office/drawing/2010/main" val="0"/>
                        </a:ext>
                      </a:extLst>
                    </a:blip>
                    <a:srcRect t="30869" b="31340"/>
                    <a:stretch/>
                  </pic:blipFill>
                  <pic:spPr bwMode="auto">
                    <a:xfrm>
                      <a:off x="0" y="0"/>
                      <a:ext cx="3538819" cy="318064"/>
                    </a:xfrm>
                    <a:prstGeom prst="rect">
                      <a:avLst/>
                    </a:prstGeom>
                    <a:ln>
                      <a:noFill/>
                    </a:ln>
                    <a:extLst>
                      <a:ext uri="{53640926-AAD7-44D8-BBD7-CCE9431645EC}">
                        <a14:shadowObscured xmlns:a14="http://schemas.microsoft.com/office/drawing/2010/main"/>
                      </a:ext>
                    </a:extLst>
                  </pic:spPr>
                </pic:pic>
              </a:graphicData>
            </a:graphic>
          </wp:inline>
        </w:drawing>
      </w:r>
    </w:p>
    <w:p w14:paraId="408CFB8F" w14:textId="042C08A2" w:rsidR="000A399E" w:rsidRDefault="3515518A" w:rsidP="00186F95">
      <w:pPr>
        <w:pStyle w:val="ListParagraph"/>
        <w:numPr>
          <w:ilvl w:val="0"/>
          <w:numId w:val="17"/>
        </w:numPr>
        <w:spacing w:line="276" w:lineRule="auto"/>
        <w:jc w:val="both"/>
      </w:pPr>
      <w:r>
        <w:t xml:space="preserve">Boxplot for Outlier Detection: </w:t>
      </w:r>
      <w:r w:rsidR="1889554C">
        <w:t>T</w:t>
      </w:r>
      <w:r>
        <w:t>o identify outliers in the order_item_discount</w:t>
      </w:r>
      <w:r w:rsidR="398D5EA3">
        <w:t>, boxplots were utilized</w:t>
      </w:r>
      <w:r>
        <w:t>. This visual helped in assessing the extremities in discount values which could be potential outliers or errors.</w:t>
      </w:r>
    </w:p>
    <w:p w14:paraId="08D8D8FE" w14:textId="44AB81AC" w:rsidR="000A399E" w:rsidRDefault="41B5EFC7" w:rsidP="28F37877">
      <w:pPr>
        <w:spacing w:line="276" w:lineRule="auto"/>
        <w:jc w:val="center"/>
      </w:pPr>
      <w:r>
        <w:rPr>
          <w:noProof/>
        </w:rPr>
        <w:lastRenderedPageBreak/>
        <w:drawing>
          <wp:inline distT="0" distB="0" distL="0" distR="0" wp14:anchorId="6B592841" wp14:editId="0B736AA9">
            <wp:extent cx="4965700" cy="3240684"/>
            <wp:effectExtent l="0" t="0" r="6350" b="0"/>
            <wp:docPr id="812504774" name="Picture 81250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504774"/>
                    <pic:cNvPicPr/>
                  </pic:nvPicPr>
                  <pic:blipFill>
                    <a:blip r:embed="rId17">
                      <a:extLst>
                        <a:ext uri="{28A0092B-C50C-407E-A947-70E740481C1C}">
                          <a14:useLocalDpi xmlns:a14="http://schemas.microsoft.com/office/drawing/2010/main" val="0"/>
                        </a:ext>
                      </a:extLst>
                    </a:blip>
                    <a:stretch>
                      <a:fillRect/>
                    </a:stretch>
                  </pic:blipFill>
                  <pic:spPr>
                    <a:xfrm>
                      <a:off x="0" y="0"/>
                      <a:ext cx="4965700" cy="3240684"/>
                    </a:xfrm>
                    <a:prstGeom prst="rect">
                      <a:avLst/>
                    </a:prstGeom>
                  </pic:spPr>
                </pic:pic>
              </a:graphicData>
            </a:graphic>
          </wp:inline>
        </w:drawing>
      </w:r>
    </w:p>
    <w:p w14:paraId="7A12266A" w14:textId="5B29D378" w:rsidR="000A399E" w:rsidRDefault="3EA81693" w:rsidP="00186F95">
      <w:pPr>
        <w:pStyle w:val="ListParagraph"/>
        <w:numPr>
          <w:ilvl w:val="0"/>
          <w:numId w:val="18"/>
        </w:numPr>
        <w:spacing w:line="276" w:lineRule="auto"/>
        <w:jc w:val="both"/>
      </w:pPr>
      <w:r>
        <w:t>Statistical Analysis: Using statistical methods, the data for any values that significantly deviated from the norm</w:t>
      </w:r>
      <w:r w:rsidR="35FC7AF4">
        <w:t xml:space="preserve"> was assessed</w:t>
      </w:r>
      <w:r>
        <w:t>. This involved looking at metrics such as z-scores or IQR (Interquartile Range) to identify and confirm these outliers.</w:t>
      </w:r>
    </w:p>
    <w:p w14:paraId="652E76AD" w14:textId="443CA41C" w:rsidR="46248BED" w:rsidRDefault="3EA81693" w:rsidP="504A8507">
      <w:pPr>
        <w:spacing w:line="276" w:lineRule="auto"/>
        <w:jc w:val="center"/>
      </w:pPr>
      <w:r>
        <w:rPr>
          <w:noProof/>
        </w:rPr>
        <w:drawing>
          <wp:inline distT="0" distB="0" distL="0" distR="0" wp14:anchorId="06FCFA12" wp14:editId="44AB4939">
            <wp:extent cx="5147945" cy="1569720"/>
            <wp:effectExtent l="0" t="0" r="0" b="0"/>
            <wp:docPr id="210372250" name="Picture 21037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72250"/>
                    <pic:cNvPicPr/>
                  </pic:nvPicPr>
                  <pic:blipFill rotWithShape="1">
                    <a:blip r:embed="rId18">
                      <a:extLst>
                        <a:ext uri="{28A0092B-C50C-407E-A947-70E740481C1C}">
                          <a14:useLocalDpi xmlns:a14="http://schemas.microsoft.com/office/drawing/2010/main" val="0"/>
                        </a:ext>
                      </a:extLst>
                    </a:blip>
                    <a:srcRect t="16191" b="8004"/>
                    <a:stretch/>
                  </pic:blipFill>
                  <pic:spPr bwMode="auto">
                    <a:xfrm>
                      <a:off x="0" y="0"/>
                      <a:ext cx="5149215" cy="1570107"/>
                    </a:xfrm>
                    <a:prstGeom prst="rect">
                      <a:avLst/>
                    </a:prstGeom>
                    <a:ln>
                      <a:noFill/>
                    </a:ln>
                    <a:extLst>
                      <a:ext uri="{53640926-AAD7-44D8-BBD7-CCE9431645EC}">
                        <a14:shadowObscured xmlns:a14="http://schemas.microsoft.com/office/drawing/2010/main"/>
                      </a:ext>
                    </a:extLst>
                  </pic:spPr>
                </pic:pic>
              </a:graphicData>
            </a:graphic>
          </wp:inline>
        </w:drawing>
      </w:r>
    </w:p>
    <w:p w14:paraId="2E6A589D" w14:textId="033F6637" w:rsidR="5FC9FD37" w:rsidRDefault="785EC95D" w:rsidP="00186F95">
      <w:pPr>
        <w:pStyle w:val="Heading2"/>
        <w:spacing w:line="276" w:lineRule="auto"/>
        <w:jc w:val="both"/>
      </w:pPr>
      <w:bookmarkStart w:id="13" w:name="_Toc165557873"/>
      <w:r>
        <w:t xml:space="preserve">Data </w:t>
      </w:r>
      <w:r w:rsidR="7BA244B7">
        <w:t>Visualization</w:t>
      </w:r>
      <w:bookmarkEnd w:id="13"/>
    </w:p>
    <w:p w14:paraId="7FC9B929" w14:textId="00A093C1" w:rsidR="02F37673" w:rsidRDefault="6DDDF36A" w:rsidP="00186F95">
      <w:pPr>
        <w:spacing w:line="276" w:lineRule="auto"/>
        <w:jc w:val="both"/>
      </w:pPr>
      <w:r>
        <w:t xml:space="preserve">The visualizations help illustrate the behavior and characteristics of different data aspects within </w:t>
      </w:r>
      <w:r w:rsidR="301A16B2">
        <w:t>the</w:t>
      </w:r>
      <w:r>
        <w:t xml:space="preserve"> dataset, facilitating better understanding and decision-making.</w:t>
      </w:r>
    </w:p>
    <w:p w14:paraId="42A134C0" w14:textId="3B15B8D7" w:rsidR="41FADA74" w:rsidRDefault="41FADA74" w:rsidP="00186F95">
      <w:pPr>
        <w:spacing w:line="276" w:lineRule="auto"/>
        <w:jc w:val="both"/>
      </w:pPr>
      <w:r>
        <w:t xml:space="preserve">For the categorical variable delivery_status, a bar chart </w:t>
      </w:r>
      <w:r w:rsidR="3E2BC19A">
        <w:t xml:space="preserve">was used </w:t>
      </w:r>
      <w:r>
        <w:t>to visualize its frequency distribution. This visualization helps in understanding the most common delivery outcomes and identifying any potential issues with order fulfillment.</w:t>
      </w:r>
    </w:p>
    <w:p w14:paraId="7C63CEC1" w14:textId="296327D7" w:rsidR="41FADA74" w:rsidRDefault="41FADA74" w:rsidP="7A382980">
      <w:pPr>
        <w:spacing w:line="276" w:lineRule="auto"/>
        <w:jc w:val="center"/>
      </w:pPr>
      <w:r>
        <w:rPr>
          <w:noProof/>
        </w:rPr>
        <w:lastRenderedPageBreak/>
        <w:drawing>
          <wp:inline distT="0" distB="0" distL="0" distR="0" wp14:anchorId="241A66E5" wp14:editId="54DCED84">
            <wp:extent cx="4864608" cy="3593885"/>
            <wp:effectExtent l="0" t="0" r="0" b="8890"/>
            <wp:docPr id="1651791208" name="Picture 165179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791208"/>
                    <pic:cNvPicPr/>
                  </pic:nvPicPr>
                  <pic:blipFill>
                    <a:blip r:embed="rId19">
                      <a:extLst>
                        <a:ext uri="{28A0092B-C50C-407E-A947-70E740481C1C}">
                          <a14:useLocalDpi xmlns:a14="http://schemas.microsoft.com/office/drawing/2010/main" val="0"/>
                        </a:ext>
                      </a:extLst>
                    </a:blip>
                    <a:stretch>
                      <a:fillRect/>
                    </a:stretch>
                  </pic:blipFill>
                  <pic:spPr>
                    <a:xfrm>
                      <a:off x="0" y="0"/>
                      <a:ext cx="4864608" cy="3593885"/>
                    </a:xfrm>
                    <a:prstGeom prst="rect">
                      <a:avLst/>
                    </a:prstGeom>
                  </pic:spPr>
                </pic:pic>
              </a:graphicData>
            </a:graphic>
          </wp:inline>
        </w:drawing>
      </w:r>
    </w:p>
    <w:p w14:paraId="1BE877B5" w14:textId="08DBD296" w:rsidR="0CC194BF" w:rsidRDefault="481A6751" w:rsidP="00186F95">
      <w:pPr>
        <w:spacing w:line="276" w:lineRule="auto"/>
        <w:jc w:val="both"/>
      </w:pPr>
      <w:r>
        <w:t>For the numerical variable product</w:t>
      </w:r>
      <w:r w:rsidR="001B3B52">
        <w:t xml:space="preserve"> </w:t>
      </w:r>
      <w:r>
        <w:t xml:space="preserve">price, a histogram </w:t>
      </w:r>
      <w:r w:rsidR="6CD129BF">
        <w:t>examines</w:t>
      </w:r>
      <w:r>
        <w:t xml:space="preserve"> its distribution. </w:t>
      </w:r>
    </w:p>
    <w:p w14:paraId="61210293" w14:textId="772D9448" w:rsidR="2E230965" w:rsidRDefault="481A6751" w:rsidP="26D7693E">
      <w:pPr>
        <w:spacing w:line="276" w:lineRule="auto"/>
        <w:jc w:val="center"/>
      </w:pPr>
      <w:r>
        <w:rPr>
          <w:noProof/>
        </w:rPr>
        <w:drawing>
          <wp:inline distT="0" distB="0" distL="0" distR="0" wp14:anchorId="415B3CEC" wp14:editId="202F9125">
            <wp:extent cx="4867274" cy="3018646"/>
            <wp:effectExtent l="0" t="0" r="0" b="0"/>
            <wp:docPr id="1744707111" name="Picture 174470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707111"/>
                    <pic:cNvPicPr/>
                  </pic:nvPicPr>
                  <pic:blipFill>
                    <a:blip r:embed="rId20">
                      <a:extLst>
                        <a:ext uri="{28A0092B-C50C-407E-A947-70E740481C1C}">
                          <a14:useLocalDpi xmlns:a14="http://schemas.microsoft.com/office/drawing/2010/main" val="0"/>
                        </a:ext>
                      </a:extLst>
                    </a:blip>
                    <a:stretch>
                      <a:fillRect/>
                    </a:stretch>
                  </pic:blipFill>
                  <pic:spPr>
                    <a:xfrm>
                      <a:off x="0" y="0"/>
                      <a:ext cx="4867274" cy="3018646"/>
                    </a:xfrm>
                    <a:prstGeom prst="rect">
                      <a:avLst/>
                    </a:prstGeom>
                  </pic:spPr>
                </pic:pic>
              </a:graphicData>
            </a:graphic>
          </wp:inline>
        </w:drawing>
      </w:r>
    </w:p>
    <w:p w14:paraId="66C086ED" w14:textId="4B54298F" w:rsidR="7D0FFACB" w:rsidRDefault="7D0FFACB" w:rsidP="00186F95">
      <w:pPr>
        <w:spacing w:line="276" w:lineRule="auto"/>
        <w:jc w:val="both"/>
      </w:pPr>
      <w:r>
        <w:t xml:space="preserve">The cleaned data has been exported to a CSV file for integration into </w:t>
      </w:r>
      <w:r w:rsidR="6B7651F9">
        <w:t>the</w:t>
      </w:r>
      <w:r>
        <w:t xml:space="preserve"> data warehouse, setting the stage for deeper analysis in subsequent phases.</w:t>
      </w:r>
    </w:p>
    <w:p w14:paraId="0D78B437" w14:textId="77777777" w:rsidR="0062181B" w:rsidRDefault="0062181B">
      <w:pPr>
        <w:rPr>
          <w:rFonts w:eastAsiaTheme="majorEastAsia" w:cstheme="majorBidi"/>
          <w:b/>
          <w:color w:val="000000" w:themeColor="text1"/>
          <w:sz w:val="40"/>
          <w:szCs w:val="40"/>
        </w:rPr>
      </w:pPr>
      <w:bookmarkStart w:id="14" w:name="_Toc165557874"/>
      <w:r>
        <w:lastRenderedPageBreak/>
        <w:br w:type="page"/>
      </w:r>
    </w:p>
    <w:p w14:paraId="32BFD693" w14:textId="5B34A3B1" w:rsidR="000D38A7" w:rsidRDefault="000A399E" w:rsidP="00186F95">
      <w:pPr>
        <w:pStyle w:val="Heading1"/>
        <w:spacing w:line="276" w:lineRule="auto"/>
        <w:jc w:val="both"/>
      </w:pPr>
      <w:r>
        <w:t>Data Analysis &amp; Results</w:t>
      </w:r>
      <w:bookmarkEnd w:id="14"/>
    </w:p>
    <w:p w14:paraId="54F7317E" w14:textId="4C0EF1A1" w:rsidR="1E2BCA7F" w:rsidRDefault="1E2BCA7F" w:rsidP="00186F95">
      <w:pPr>
        <w:spacing w:line="276" w:lineRule="auto"/>
        <w:jc w:val="both"/>
      </w:pPr>
      <w:r>
        <w:t xml:space="preserve">For data analysis, Microsoft Power BI for creating visualizations </w:t>
      </w:r>
      <w:r w:rsidR="66D0DB61">
        <w:t xml:space="preserve">is </w:t>
      </w:r>
      <w:r>
        <w:t>chosen. This tool enables to effectively display and interpret complex datasets, facilitating a clearer understanding of sales and inventory metrics across different dimensions.</w:t>
      </w:r>
    </w:p>
    <w:p w14:paraId="51453FAC" w14:textId="5BA88C41" w:rsidR="002A6435" w:rsidRDefault="35221000" w:rsidP="00186F95">
      <w:pPr>
        <w:spacing w:line="276" w:lineRule="auto"/>
        <w:jc w:val="both"/>
      </w:pPr>
      <w:r>
        <w:t>This section highlights two main visualizations designed to analyze product sales across various departments and markets, as well as sales volume across different categories within each department. These insights are key to understanding sales performance and consumer preferences, aiding in effective inventory management.</w:t>
      </w:r>
    </w:p>
    <w:p w14:paraId="14C63832" w14:textId="2A9BEA76" w:rsidR="4CF2231E" w:rsidRDefault="4CF2231E" w:rsidP="00186F95">
      <w:pPr>
        <w:spacing w:line="276" w:lineRule="auto"/>
        <w:jc w:val="both"/>
      </w:pPr>
      <w:r>
        <w:rPr>
          <w:noProof/>
        </w:rPr>
        <w:drawing>
          <wp:inline distT="0" distB="0" distL="0" distR="0" wp14:anchorId="64FAFE77" wp14:editId="6E7F0BBC">
            <wp:extent cx="5943600" cy="3343275"/>
            <wp:effectExtent l="0" t="0" r="0" b="0"/>
            <wp:docPr id="1011379719" name="Picture 1011379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055285D" w14:textId="7C881612" w:rsidR="1FDDFF00" w:rsidRDefault="1FDDFF00" w:rsidP="00186F95">
      <w:pPr>
        <w:pStyle w:val="Heading2"/>
        <w:spacing w:line="276" w:lineRule="auto"/>
        <w:rPr>
          <w:b/>
          <w:bCs/>
          <w:i/>
          <w:iCs/>
          <w:u w:val="single"/>
        </w:rPr>
      </w:pPr>
      <w:bookmarkStart w:id="15" w:name="_Toc165557875"/>
      <w:r>
        <w:t>Visualization Description</w:t>
      </w:r>
      <w:bookmarkEnd w:id="15"/>
    </w:p>
    <w:p w14:paraId="74248696" w14:textId="4132C791" w:rsidR="46202229" w:rsidRDefault="46202229" w:rsidP="00186F95">
      <w:pPr>
        <w:pStyle w:val="ListParagraph"/>
        <w:numPr>
          <w:ilvl w:val="0"/>
          <w:numId w:val="12"/>
        </w:numPr>
        <w:spacing w:line="276" w:lineRule="auto"/>
        <w:jc w:val="both"/>
        <w:rPr>
          <w:i/>
          <w:iCs/>
        </w:rPr>
      </w:pPr>
      <w:r w:rsidRPr="1B452031">
        <w:rPr>
          <w:b/>
          <w:bCs/>
          <w:i/>
          <w:iCs/>
        </w:rPr>
        <w:t>Product Sales by Department Across Various Markets:</w:t>
      </w:r>
      <w:r w:rsidRPr="1B452031">
        <w:rPr>
          <w:i/>
          <w:iCs/>
        </w:rPr>
        <w:t xml:space="preserve"> </w:t>
      </w:r>
      <w:r>
        <w:t xml:space="preserve">This stacked column chart visualizes product sales by department across different global markets. The </w:t>
      </w:r>
      <w:r w:rsidR="6A39F929">
        <w:t>X</w:t>
      </w:r>
      <w:r>
        <w:t xml:space="preserve">-axis lists the markets—Europe, LATAM, Pacific Asia, USCA, and Africa—while the </w:t>
      </w:r>
      <w:r w:rsidR="2E8BFC7F">
        <w:t>Y</w:t>
      </w:r>
      <w:r>
        <w:t xml:space="preserve">-axis represents the sum of the </w:t>
      </w:r>
      <w:r w:rsidR="07A48D11">
        <w:t>unit price</w:t>
      </w:r>
      <w:r>
        <w:t>. Each color segment in the stack indicates a department, such as Apparel, Book Shop, Discs Shop, etc.</w:t>
      </w:r>
    </w:p>
    <w:p w14:paraId="1D9AE485" w14:textId="475D1944" w:rsidR="46202229" w:rsidRDefault="46202229" w:rsidP="00186F95">
      <w:pPr>
        <w:pStyle w:val="ListParagraph"/>
        <w:numPr>
          <w:ilvl w:val="0"/>
          <w:numId w:val="12"/>
        </w:numPr>
        <w:spacing w:line="276" w:lineRule="auto"/>
        <w:jc w:val="both"/>
      </w:pPr>
      <w:r w:rsidRPr="1B452031">
        <w:rPr>
          <w:b/>
          <w:bCs/>
          <w:i/>
          <w:iCs/>
        </w:rPr>
        <w:t>Product Category Sales Volume by Department:</w:t>
      </w:r>
      <w:r w:rsidRPr="1B452031">
        <w:rPr>
          <w:i/>
          <w:iCs/>
        </w:rPr>
        <w:t xml:space="preserve"> </w:t>
      </w:r>
      <w:r w:rsidR="04A3F698">
        <w:t>T</w:t>
      </w:r>
      <w:r>
        <w:t>his visualization represents the sales volume of various product categories within each department. It employs a horizontal stacked chart with the X-axis showing departments like Fan Shop, Golf, Apparel, Footwear, and Outdoors, while the Y-axis quantifies the product quantity sold. Each stack segment is color-coded by product category such as Accessories, Cardio Equipment, and Cleats</w:t>
      </w:r>
      <w:r w:rsidR="3EFEF5B6">
        <w:t xml:space="preserve"> etc</w:t>
      </w:r>
      <w:r>
        <w:t>.</w:t>
      </w:r>
    </w:p>
    <w:p w14:paraId="2B2A488A" w14:textId="3E5596C8" w:rsidR="20A04F3F" w:rsidRDefault="20A04F3F" w:rsidP="00186F95">
      <w:pPr>
        <w:pStyle w:val="ListParagraph"/>
        <w:numPr>
          <w:ilvl w:val="0"/>
          <w:numId w:val="12"/>
        </w:numPr>
        <w:spacing w:line="276" w:lineRule="auto"/>
        <w:jc w:val="both"/>
      </w:pPr>
      <w:r w:rsidRPr="1B452031">
        <w:rPr>
          <w:b/>
          <w:bCs/>
          <w:i/>
          <w:iCs/>
        </w:rPr>
        <w:t>Delivery Status Slicer</w:t>
      </w:r>
      <w:r w:rsidRPr="1B452031">
        <w:rPr>
          <w:b/>
          <w:bCs/>
        </w:rPr>
        <w:t>:</w:t>
      </w:r>
      <w:r>
        <w:t xml:space="preserve"> </w:t>
      </w:r>
      <w:r w:rsidR="0A728CA9">
        <w:t xml:space="preserve">A slicer for 'Delivery Status' is applied across the visualizations to allow dynamic filtering of data based on three categories: Advanced Shipping, Late Delivery, and On Time. This interactive feature enables users to focus on specific segments </w:t>
      </w:r>
      <w:r w:rsidR="0A728CA9">
        <w:lastRenderedPageBreak/>
        <w:t>of the data, facilitating deeper analysis of shipping efficiencies and their impact on overall sales and inventory management.</w:t>
      </w:r>
    </w:p>
    <w:p w14:paraId="1E66D6BE" w14:textId="2359D5A7" w:rsidR="00FC6C7B" w:rsidRPr="00FC6C7B" w:rsidRDefault="50E29455" w:rsidP="00186F95">
      <w:pPr>
        <w:pStyle w:val="Heading2"/>
        <w:spacing w:line="276" w:lineRule="auto"/>
        <w:jc w:val="both"/>
        <w:rPr>
          <w:b/>
          <w:bCs/>
          <w:i/>
          <w:iCs/>
          <w:u w:val="single"/>
        </w:rPr>
      </w:pPr>
      <w:bookmarkStart w:id="16" w:name="_Toc165557876"/>
      <w:r>
        <w:t>Insights from Visuals</w:t>
      </w:r>
      <w:bookmarkEnd w:id="16"/>
    </w:p>
    <w:p w14:paraId="3C0DB943" w14:textId="14CF572E" w:rsidR="00FC6C7B" w:rsidRPr="00FC6C7B" w:rsidRDefault="5EF3A7C9" w:rsidP="00186F95">
      <w:pPr>
        <w:pStyle w:val="ListParagraph"/>
        <w:numPr>
          <w:ilvl w:val="0"/>
          <w:numId w:val="10"/>
        </w:numPr>
        <w:spacing w:line="276" w:lineRule="auto"/>
        <w:jc w:val="both"/>
        <w:rPr>
          <w:b/>
          <w:bCs/>
          <w:i/>
          <w:iCs/>
        </w:rPr>
      </w:pPr>
      <w:r w:rsidRPr="1B452031">
        <w:rPr>
          <w:b/>
          <w:bCs/>
          <w:i/>
          <w:iCs/>
        </w:rPr>
        <w:t>No slicer selected</w:t>
      </w:r>
      <w:r w:rsidRPr="672F00BA">
        <w:rPr>
          <w:b/>
          <w:bCs/>
          <w:i/>
          <w:iCs/>
        </w:rPr>
        <w:t>:</w:t>
      </w:r>
    </w:p>
    <w:p w14:paraId="443C2DF7" w14:textId="5805E2E0" w:rsidR="00FC6C7B" w:rsidRPr="00FC6C7B" w:rsidRDefault="5EF3A7C9" w:rsidP="00186F95">
      <w:pPr>
        <w:pStyle w:val="ListParagraph"/>
        <w:numPr>
          <w:ilvl w:val="1"/>
          <w:numId w:val="8"/>
        </w:numPr>
        <w:spacing w:line="276" w:lineRule="auto"/>
        <w:jc w:val="both"/>
      </w:pPr>
      <w:r w:rsidRPr="1B452031">
        <w:rPr>
          <w:i/>
          <w:iCs/>
        </w:rPr>
        <w:t>Product Sales by Department Across Markets:</w:t>
      </w:r>
      <w:r w:rsidR="07E54050">
        <w:t xml:space="preserve"> The </w:t>
      </w:r>
      <w:r w:rsidR="08D03F72">
        <w:t>Fan</w:t>
      </w:r>
      <w:r w:rsidR="07E54050">
        <w:t xml:space="preserve"> </w:t>
      </w:r>
      <w:r w:rsidR="08D03F72">
        <w:t xml:space="preserve">Shop </w:t>
      </w:r>
      <w:r w:rsidR="07E54050">
        <w:t>department shows the highest sales in Europe and LATAM, suggesting it is a dominant player in these markets. The Fitness department</w:t>
      </w:r>
      <w:r w:rsidR="68144FDD">
        <w:t xml:space="preserve"> </w:t>
      </w:r>
      <w:r w:rsidR="127A5F99">
        <w:t xml:space="preserve">is not much affected by any slicer shipping condition </w:t>
      </w:r>
    </w:p>
    <w:p w14:paraId="7B109B10" w14:textId="557A0D42" w:rsidR="00FC6C7B" w:rsidRPr="00FC6C7B" w:rsidRDefault="07E54050" w:rsidP="00186F95">
      <w:pPr>
        <w:pStyle w:val="ListParagraph"/>
        <w:numPr>
          <w:ilvl w:val="1"/>
          <w:numId w:val="8"/>
        </w:numPr>
        <w:spacing w:line="276" w:lineRule="auto"/>
        <w:jc w:val="both"/>
      </w:pPr>
      <w:r w:rsidRPr="1B452031">
        <w:rPr>
          <w:i/>
          <w:iCs/>
        </w:rPr>
        <w:t>Product Category Sales Volume by Department:</w:t>
      </w:r>
      <w:r>
        <w:t xml:space="preserve"> The </w:t>
      </w:r>
      <w:r w:rsidR="39C536E7">
        <w:t xml:space="preserve">Apparel </w:t>
      </w:r>
      <w:r>
        <w:t>department has a high sales volume in "</w:t>
      </w:r>
      <w:r w:rsidR="70CEE353">
        <w:t>Cleats</w:t>
      </w:r>
      <w:r>
        <w:t>"</w:t>
      </w:r>
      <w:r w:rsidR="404DD6BD">
        <w:t>, indicating</w:t>
      </w:r>
      <w:r>
        <w:t xml:space="preserve"> consistent popularity. "Women's Apparel" in the </w:t>
      </w:r>
      <w:r w:rsidR="47FC9A3F">
        <w:t xml:space="preserve">Golf </w:t>
      </w:r>
      <w:r>
        <w:t>department shows significant sales volume.</w:t>
      </w:r>
    </w:p>
    <w:p w14:paraId="316522CF" w14:textId="7F4FEB09" w:rsidR="00FC6C7B" w:rsidRPr="00FC6C7B" w:rsidRDefault="00FC6C7B" w:rsidP="00186F95">
      <w:pPr>
        <w:spacing w:line="276" w:lineRule="auto"/>
      </w:pPr>
    </w:p>
    <w:p w14:paraId="2E8B7108" w14:textId="7B754A91" w:rsidR="00FC6C7B" w:rsidRPr="00FC6C7B" w:rsidRDefault="60F1B23B" w:rsidP="00186F95">
      <w:pPr>
        <w:pStyle w:val="ListParagraph"/>
        <w:numPr>
          <w:ilvl w:val="0"/>
          <w:numId w:val="10"/>
        </w:numPr>
        <w:spacing w:line="276" w:lineRule="auto"/>
      </w:pPr>
      <w:r w:rsidRPr="1B452031">
        <w:rPr>
          <w:b/>
          <w:bCs/>
          <w:i/>
          <w:iCs/>
        </w:rPr>
        <w:t>Advanced Shipping</w:t>
      </w:r>
      <w:r w:rsidR="50C93BE1" w:rsidRPr="1B452031">
        <w:rPr>
          <w:b/>
          <w:bCs/>
          <w:i/>
          <w:iCs/>
        </w:rPr>
        <w:t>:</w:t>
      </w:r>
    </w:p>
    <w:p w14:paraId="68760ABF" w14:textId="1D649D1A" w:rsidR="00FC6C7B" w:rsidRPr="00FC6C7B" w:rsidRDefault="50C93BE1" w:rsidP="140153ED">
      <w:pPr>
        <w:spacing w:line="276" w:lineRule="auto"/>
      </w:pPr>
      <w:r>
        <w:rPr>
          <w:noProof/>
        </w:rPr>
        <w:drawing>
          <wp:inline distT="0" distB="0" distL="0" distR="0" wp14:anchorId="3694952E" wp14:editId="7F6E285A">
            <wp:extent cx="5943600" cy="3343275"/>
            <wp:effectExtent l="0" t="0" r="0" b="0"/>
            <wp:docPr id="1584245924" name="Picture 1584245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245924"/>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C4D5A3D" w14:textId="3E6FA02D" w:rsidR="00FC6C7B" w:rsidRPr="00FC6C7B" w:rsidRDefault="07E54050" w:rsidP="00186F95">
      <w:pPr>
        <w:pStyle w:val="ListParagraph"/>
        <w:numPr>
          <w:ilvl w:val="1"/>
          <w:numId w:val="7"/>
        </w:numPr>
        <w:spacing w:line="276" w:lineRule="auto"/>
        <w:jc w:val="both"/>
      </w:pPr>
      <w:r w:rsidRPr="1B452031">
        <w:rPr>
          <w:i/>
          <w:iCs/>
        </w:rPr>
        <w:t>Product Sales by Department Across Markets:</w:t>
      </w:r>
      <w:r>
        <w:t xml:space="preserve"> </w:t>
      </w:r>
      <w:r w:rsidR="736D8414">
        <w:t xml:space="preserve">Sales in the Apparel department are high in Europe under Advanced Shipping conditions, which could suggest efficient supply chain operations in this region. </w:t>
      </w:r>
    </w:p>
    <w:p w14:paraId="01EC26E0" w14:textId="504B3ABA" w:rsidR="00FC6C7B" w:rsidRPr="00FC6C7B" w:rsidRDefault="07E54050" w:rsidP="00186F95">
      <w:pPr>
        <w:pStyle w:val="ListParagraph"/>
        <w:numPr>
          <w:ilvl w:val="1"/>
          <w:numId w:val="7"/>
        </w:numPr>
        <w:spacing w:line="276" w:lineRule="auto"/>
        <w:jc w:val="both"/>
      </w:pPr>
      <w:r w:rsidRPr="1B452031">
        <w:rPr>
          <w:i/>
          <w:iCs/>
        </w:rPr>
        <w:t>Product Category Sales Volume by Department:</w:t>
      </w:r>
      <w:r>
        <w:t xml:space="preserve"> </w:t>
      </w:r>
      <w:r w:rsidR="72B49C11">
        <w:t xml:space="preserve">High sales volumes of "Women Apparel" in the Golf department under Advanced Shipping conditions suggest successful pre-season stocking or promotions. The "Cardio equipment" category in the Footwear department shows robust sales, which could be driven by seasonal sports events. </w:t>
      </w:r>
    </w:p>
    <w:p w14:paraId="2D2E971A" w14:textId="1B798D6A" w:rsidR="00FC6C7B" w:rsidRPr="00FC6C7B" w:rsidRDefault="00FC6C7B" w:rsidP="00186F95">
      <w:pPr>
        <w:spacing w:line="276" w:lineRule="auto"/>
      </w:pPr>
    </w:p>
    <w:p w14:paraId="5A6E6840" w14:textId="2C29FCEF" w:rsidR="00FC6C7B" w:rsidRPr="00FC6C7B" w:rsidRDefault="37AF9227" w:rsidP="00186F95">
      <w:pPr>
        <w:pStyle w:val="ListParagraph"/>
        <w:numPr>
          <w:ilvl w:val="0"/>
          <w:numId w:val="10"/>
        </w:numPr>
        <w:spacing w:line="276" w:lineRule="auto"/>
        <w:rPr>
          <w:b/>
          <w:bCs/>
          <w:i/>
          <w:iCs/>
        </w:rPr>
      </w:pPr>
      <w:r w:rsidRPr="1B452031">
        <w:rPr>
          <w:b/>
          <w:bCs/>
          <w:i/>
          <w:iCs/>
        </w:rPr>
        <w:lastRenderedPageBreak/>
        <w:t>Late Delivery</w:t>
      </w:r>
      <w:r w:rsidR="07E54050" w:rsidRPr="1B452031">
        <w:rPr>
          <w:b/>
          <w:bCs/>
          <w:i/>
          <w:iCs/>
        </w:rPr>
        <w:t>:</w:t>
      </w:r>
    </w:p>
    <w:p w14:paraId="2FACF747" w14:textId="6909615D" w:rsidR="00FC6C7B" w:rsidRPr="00FC6C7B" w:rsidRDefault="6F9FD0E7" w:rsidP="2A98BB58">
      <w:pPr>
        <w:spacing w:line="276" w:lineRule="auto"/>
      </w:pPr>
      <w:r>
        <w:rPr>
          <w:noProof/>
        </w:rPr>
        <w:drawing>
          <wp:inline distT="0" distB="0" distL="0" distR="0" wp14:anchorId="5075A6F6" wp14:editId="38898D88">
            <wp:extent cx="5943600" cy="3362325"/>
            <wp:effectExtent l="0" t="0" r="0" b="0"/>
            <wp:docPr id="1659906972" name="Picture 1659906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906972"/>
                    <pic:cNvPicPr/>
                  </pic:nvPicPr>
                  <pic:blipFill>
                    <a:blip r:embed="rId23">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5E5AD927" w14:textId="6A23509F" w:rsidR="00FC6C7B" w:rsidRPr="00FC6C7B" w:rsidRDefault="07E54050" w:rsidP="00186F95">
      <w:pPr>
        <w:pStyle w:val="ListParagraph"/>
        <w:numPr>
          <w:ilvl w:val="1"/>
          <w:numId w:val="6"/>
        </w:numPr>
        <w:spacing w:line="276" w:lineRule="auto"/>
        <w:jc w:val="both"/>
      </w:pPr>
      <w:r w:rsidRPr="1B452031">
        <w:rPr>
          <w:i/>
          <w:iCs/>
        </w:rPr>
        <w:t>Product Sales by Department Across Markets:</w:t>
      </w:r>
      <w:r>
        <w:t xml:space="preserve"> </w:t>
      </w:r>
      <w:r w:rsidR="76439DB5">
        <w:t xml:space="preserve">Notably, the </w:t>
      </w:r>
      <w:r w:rsidR="2C42594B">
        <w:t xml:space="preserve">Fan Shop </w:t>
      </w:r>
      <w:r w:rsidR="76439DB5">
        <w:t xml:space="preserve">and </w:t>
      </w:r>
      <w:r w:rsidR="421C7E63">
        <w:t xml:space="preserve">Golf </w:t>
      </w:r>
      <w:r w:rsidR="76439DB5">
        <w:t>departments show resilience in sales despite Late Delivery conditions, especially in Europe</w:t>
      </w:r>
      <w:r w:rsidR="34C83350">
        <w:t xml:space="preserve">, </w:t>
      </w:r>
      <w:r w:rsidR="76439DB5">
        <w:t>LATAM</w:t>
      </w:r>
      <w:r w:rsidR="318373ED">
        <w:t xml:space="preserve"> and Pacific Asia</w:t>
      </w:r>
      <w:r w:rsidR="76439DB5">
        <w:t>.</w:t>
      </w:r>
    </w:p>
    <w:p w14:paraId="75C4B564" w14:textId="7ECD3209" w:rsidR="00FC6C7B" w:rsidRPr="00FC6C7B" w:rsidRDefault="07E54050" w:rsidP="00186F95">
      <w:pPr>
        <w:pStyle w:val="ListParagraph"/>
        <w:numPr>
          <w:ilvl w:val="1"/>
          <w:numId w:val="6"/>
        </w:numPr>
        <w:spacing w:line="276" w:lineRule="auto"/>
        <w:jc w:val="both"/>
      </w:pPr>
      <w:r w:rsidRPr="1B452031">
        <w:rPr>
          <w:i/>
          <w:iCs/>
        </w:rPr>
        <w:t>Product Category Sales Volume by Department:</w:t>
      </w:r>
      <w:r>
        <w:t xml:space="preserve"> </w:t>
      </w:r>
      <w:r w:rsidR="49E787D0">
        <w:t>"Cardio equipment</w:t>
      </w:r>
      <w:r w:rsidR="2FD3C436">
        <w:t xml:space="preserve">" in the </w:t>
      </w:r>
      <w:r w:rsidR="0B6AF311">
        <w:t xml:space="preserve">Footwear </w:t>
      </w:r>
      <w:r w:rsidR="2FD3C436">
        <w:t>department still performs well in terms of sales volume despite late delivery scenarios, suggesting strong demand overrides delivery timing issues.</w:t>
      </w:r>
    </w:p>
    <w:p w14:paraId="57E13F4B" w14:textId="4416FFC7" w:rsidR="00FC6C7B" w:rsidRPr="00FC6C7B" w:rsidRDefault="00FC6C7B" w:rsidP="00186F95">
      <w:pPr>
        <w:spacing w:line="276" w:lineRule="auto"/>
      </w:pPr>
    </w:p>
    <w:p w14:paraId="42D01379" w14:textId="77777777" w:rsidR="00ED0791" w:rsidRDefault="00ED0791">
      <w:pPr>
        <w:rPr>
          <w:b/>
          <w:bCs/>
          <w:i/>
          <w:iCs/>
        </w:rPr>
      </w:pPr>
      <w:r>
        <w:rPr>
          <w:b/>
          <w:bCs/>
          <w:i/>
          <w:iCs/>
        </w:rPr>
        <w:br w:type="page"/>
      </w:r>
    </w:p>
    <w:p w14:paraId="629EF758" w14:textId="143EA86D" w:rsidR="00FC6C7B" w:rsidRPr="00FC6C7B" w:rsidRDefault="21D98101" w:rsidP="00186F95">
      <w:pPr>
        <w:pStyle w:val="ListParagraph"/>
        <w:numPr>
          <w:ilvl w:val="0"/>
          <w:numId w:val="10"/>
        </w:numPr>
        <w:spacing w:line="276" w:lineRule="auto"/>
        <w:rPr>
          <w:b/>
          <w:bCs/>
          <w:i/>
          <w:iCs/>
        </w:rPr>
      </w:pPr>
      <w:r w:rsidRPr="1B452031">
        <w:rPr>
          <w:b/>
          <w:bCs/>
          <w:i/>
          <w:iCs/>
        </w:rPr>
        <w:t>Shipping On-Time</w:t>
      </w:r>
      <w:r w:rsidR="727B50CF" w:rsidRPr="1B452031">
        <w:rPr>
          <w:b/>
          <w:bCs/>
          <w:i/>
          <w:iCs/>
        </w:rPr>
        <w:t>:</w:t>
      </w:r>
    </w:p>
    <w:p w14:paraId="4B4DE0B6" w14:textId="7CAE1602" w:rsidR="00FC6C7B" w:rsidRPr="00FC6C7B" w:rsidRDefault="727B50CF" w:rsidP="1C98F115">
      <w:pPr>
        <w:spacing w:line="276" w:lineRule="auto"/>
      </w:pPr>
      <w:r>
        <w:rPr>
          <w:noProof/>
        </w:rPr>
        <w:lastRenderedPageBreak/>
        <w:drawing>
          <wp:inline distT="0" distB="0" distL="0" distR="0" wp14:anchorId="7B8F4321" wp14:editId="1B7B8ABB">
            <wp:extent cx="5943600" cy="3362325"/>
            <wp:effectExtent l="0" t="0" r="0" b="0"/>
            <wp:docPr id="1201329939" name="Picture 1201329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329939"/>
                    <pic:cNvPicPr/>
                  </pic:nvPicPr>
                  <pic:blipFill>
                    <a:blip r:embed="rId24">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1B5C1AF2" w14:textId="6F33A06A" w:rsidR="00FC6C7B" w:rsidRPr="00FC6C7B" w:rsidRDefault="21D98101" w:rsidP="00186F95">
      <w:pPr>
        <w:pStyle w:val="ListParagraph"/>
        <w:numPr>
          <w:ilvl w:val="1"/>
          <w:numId w:val="6"/>
        </w:numPr>
        <w:spacing w:line="276" w:lineRule="auto"/>
        <w:jc w:val="both"/>
      </w:pPr>
      <w:r w:rsidRPr="1B452031">
        <w:rPr>
          <w:i/>
          <w:iCs/>
        </w:rPr>
        <w:t>Product Sales by Department Across Markets:</w:t>
      </w:r>
      <w:r>
        <w:t xml:space="preserve"> </w:t>
      </w:r>
      <w:r w:rsidR="484F4D11">
        <w:t xml:space="preserve">On-time shipping boosts sales across all departments with notable spikes in Apparel in LATAM and Europe, reflecting the critical impact of timely delivery on sales. </w:t>
      </w:r>
    </w:p>
    <w:p w14:paraId="4A567452" w14:textId="336EC895" w:rsidR="00FC6C7B" w:rsidRPr="00FC6C7B" w:rsidRDefault="21D98101" w:rsidP="00186F95">
      <w:pPr>
        <w:pStyle w:val="ListParagraph"/>
        <w:numPr>
          <w:ilvl w:val="1"/>
          <w:numId w:val="6"/>
        </w:numPr>
        <w:spacing w:line="276" w:lineRule="auto"/>
        <w:jc w:val="both"/>
      </w:pPr>
      <w:r w:rsidRPr="1B452031">
        <w:rPr>
          <w:i/>
          <w:iCs/>
        </w:rPr>
        <w:t>Product Category Sales Volume by Department:</w:t>
      </w:r>
      <w:r>
        <w:t xml:space="preserve"> </w:t>
      </w:r>
      <w:r w:rsidR="5C47333E">
        <w:t>"Electronics" in the Outdoors department shows increased sales volume with on-time shipping. This also</w:t>
      </w:r>
      <w:r w:rsidR="656569F0">
        <w:t xml:space="preserve"> signifies that </w:t>
      </w:r>
      <w:r w:rsidR="5453A420">
        <w:t xml:space="preserve">customers ordering </w:t>
      </w:r>
      <w:r w:rsidR="656569F0">
        <w:t xml:space="preserve">other product categories </w:t>
      </w:r>
      <w:r w:rsidR="23996F28">
        <w:t>from</w:t>
      </w:r>
      <w:r w:rsidR="656569F0">
        <w:t xml:space="preserve"> </w:t>
      </w:r>
      <w:r w:rsidR="389926E2">
        <w:t>the Outdoors</w:t>
      </w:r>
      <w:r w:rsidR="51B6EEA1">
        <w:t xml:space="preserve"> department</w:t>
      </w:r>
      <w:r w:rsidR="656569F0">
        <w:t xml:space="preserve"> are not tolerant</w:t>
      </w:r>
      <w:r w:rsidR="5C47333E">
        <w:t xml:space="preserve"> </w:t>
      </w:r>
      <w:r w:rsidR="75B14848">
        <w:t>of</w:t>
      </w:r>
      <w:r w:rsidR="53E009CB">
        <w:t xml:space="preserve"> late deliveries. </w:t>
      </w:r>
    </w:p>
    <w:p w14:paraId="54102257" w14:textId="4052ECF1" w:rsidR="00FC6C7B" w:rsidRPr="00FC6C7B" w:rsidRDefault="00FC6C7B" w:rsidP="00186F95">
      <w:pPr>
        <w:spacing w:line="276" w:lineRule="auto"/>
      </w:pPr>
    </w:p>
    <w:p w14:paraId="06C2C438" w14:textId="77777777" w:rsidR="00533F1D" w:rsidRDefault="00533F1D" w:rsidP="00186F95">
      <w:pPr>
        <w:pStyle w:val="Heading1"/>
        <w:spacing w:line="276" w:lineRule="auto"/>
        <w:jc w:val="both"/>
      </w:pPr>
    </w:p>
    <w:p w14:paraId="07C5CCF6" w14:textId="77777777" w:rsidR="001B3B52" w:rsidRDefault="001B3B52" w:rsidP="00186F95">
      <w:pPr>
        <w:spacing w:line="276" w:lineRule="auto"/>
        <w:rPr>
          <w:rFonts w:eastAsiaTheme="majorEastAsia" w:cstheme="majorBidi"/>
          <w:b/>
          <w:color w:val="000000" w:themeColor="text1"/>
          <w:sz w:val="40"/>
          <w:szCs w:val="40"/>
        </w:rPr>
      </w:pPr>
      <w:bookmarkStart w:id="17" w:name="_Toc165557877"/>
      <w:r>
        <w:br w:type="page"/>
      </w:r>
    </w:p>
    <w:p w14:paraId="3B817C70" w14:textId="0D40BE00" w:rsidR="00FC6C7B" w:rsidRDefault="006636FF" w:rsidP="00186F95">
      <w:pPr>
        <w:pStyle w:val="Heading1"/>
        <w:spacing w:line="276" w:lineRule="auto"/>
        <w:jc w:val="both"/>
      </w:pPr>
      <w:r>
        <w:lastRenderedPageBreak/>
        <w:t>Business Implications</w:t>
      </w:r>
      <w:bookmarkEnd w:id="17"/>
    </w:p>
    <w:p w14:paraId="12DBA657" w14:textId="77777777" w:rsidR="003F23F9" w:rsidRDefault="003F23F9" w:rsidP="00186F95">
      <w:pPr>
        <w:spacing w:line="276" w:lineRule="auto"/>
      </w:pPr>
    </w:p>
    <w:p w14:paraId="545448FF" w14:textId="77777777" w:rsidR="004346FD" w:rsidRPr="004346FD" w:rsidRDefault="004346FD" w:rsidP="00186F95">
      <w:pPr>
        <w:spacing w:line="276" w:lineRule="auto"/>
        <w:rPr>
          <w:b/>
          <w:bCs/>
        </w:rPr>
      </w:pPr>
      <w:r w:rsidRPr="004346FD">
        <w:rPr>
          <w:b/>
          <w:bCs/>
        </w:rPr>
        <w:t>1. Strategic Overstocking in Key Departments and Markets</w:t>
      </w:r>
    </w:p>
    <w:p w14:paraId="4081339B" w14:textId="242065F1" w:rsidR="004346FD" w:rsidRPr="004346FD" w:rsidRDefault="004346FD" w:rsidP="007842D8">
      <w:pPr>
        <w:spacing w:line="276" w:lineRule="auto"/>
        <w:jc w:val="both"/>
      </w:pPr>
      <w:r w:rsidRPr="004346FD">
        <w:t>The consistent high sales volumes in the 'Apparel' and 'Footwear' departments across Europe and LATAM markets suggest a strong consumer demand. Overstocking these items may prevent stockouts during peak shopping periods, ensuring customer satisfaction and capturing maximum sales.</w:t>
      </w:r>
    </w:p>
    <w:p w14:paraId="37A59A66" w14:textId="248F8A51" w:rsidR="004346FD" w:rsidRPr="004346FD" w:rsidRDefault="58DB5FA8" w:rsidP="007842D8">
      <w:pPr>
        <w:spacing w:line="276" w:lineRule="auto"/>
        <w:jc w:val="both"/>
      </w:pPr>
      <w:r w:rsidRPr="7B681ECA">
        <w:rPr>
          <w:i/>
          <w:iCs/>
        </w:rPr>
        <w:t>Recommendation:</w:t>
      </w:r>
      <w:r>
        <w:t xml:space="preserve"> </w:t>
      </w:r>
      <w:r w:rsidR="004346FD">
        <w:t>Develop a strategic overstocking plan for these departments in key markets and monitor sales trends to dynamically adjust inventory levels as needed.</w:t>
      </w:r>
    </w:p>
    <w:p w14:paraId="672113C5" w14:textId="77777777" w:rsidR="004346FD" w:rsidRPr="004346FD" w:rsidRDefault="004346FD" w:rsidP="00186F95">
      <w:pPr>
        <w:spacing w:line="276" w:lineRule="auto"/>
        <w:rPr>
          <w:b/>
          <w:bCs/>
        </w:rPr>
      </w:pPr>
      <w:r w:rsidRPr="004346FD">
        <w:rPr>
          <w:b/>
          <w:bCs/>
        </w:rPr>
        <w:t>2. Addressing Late Deliveries in Pacific Asia</w:t>
      </w:r>
    </w:p>
    <w:p w14:paraId="7B0048CD" w14:textId="5F3A47EB" w:rsidR="004346FD" w:rsidRPr="004346FD" w:rsidRDefault="004346FD" w:rsidP="007842D8">
      <w:pPr>
        <w:spacing w:line="276" w:lineRule="auto"/>
        <w:jc w:val="both"/>
      </w:pPr>
      <w:r>
        <w:t>The data indicates issues with late deliveries, particularly in the 'Apparel' and 'Footwear' departments in the Pacific Asia market. This could affect customer satisfaction and potentially lead to lost sales if consumers seek alternatives due to availability issues.</w:t>
      </w:r>
    </w:p>
    <w:p w14:paraId="54F5D150" w14:textId="6F4938E1" w:rsidR="004346FD" w:rsidRPr="004346FD" w:rsidRDefault="5019B21D" w:rsidP="7B681ECA">
      <w:pPr>
        <w:spacing w:line="276" w:lineRule="auto"/>
        <w:jc w:val="both"/>
      </w:pPr>
      <w:r w:rsidRPr="7B681ECA">
        <w:rPr>
          <w:i/>
          <w:iCs/>
        </w:rPr>
        <w:t>Recommendation:</w:t>
      </w:r>
      <w:r>
        <w:t xml:space="preserve"> </w:t>
      </w:r>
      <w:r w:rsidR="004346FD">
        <w:t>Improve logistic operations by collaborating with reliable local carriers and consider setting up a local distribution hub to enhance delivery efficiency and reduce lead times.</w:t>
      </w:r>
    </w:p>
    <w:p w14:paraId="756BD92E" w14:textId="77777777" w:rsidR="004346FD" w:rsidRPr="004346FD" w:rsidRDefault="004346FD" w:rsidP="00186F95">
      <w:pPr>
        <w:spacing w:line="276" w:lineRule="auto"/>
        <w:rPr>
          <w:b/>
          <w:bCs/>
        </w:rPr>
      </w:pPr>
      <w:r w:rsidRPr="004346FD">
        <w:rPr>
          <w:b/>
          <w:bCs/>
        </w:rPr>
        <w:t>3. High Demand Product Categories Need Consistent Restocking</w:t>
      </w:r>
    </w:p>
    <w:p w14:paraId="4577A1DC" w14:textId="64D8B749" w:rsidR="004346FD" w:rsidRPr="004346FD" w:rsidRDefault="004346FD" w:rsidP="007842D8">
      <w:pPr>
        <w:spacing w:line="276" w:lineRule="auto"/>
        <w:jc w:val="both"/>
      </w:pPr>
      <w:r>
        <w:t>Categories like 'Indoor/Outdoor Games' in the 'Fan Shop' and 'Women's Apparel' in the 'Golf' department show significant sales, indicating strong market demand. Consistent availability is crucial to maintain sales momentum.</w:t>
      </w:r>
    </w:p>
    <w:p w14:paraId="19896159" w14:textId="6D90F6D0" w:rsidR="004346FD" w:rsidRPr="004346FD" w:rsidRDefault="6BEF72DC" w:rsidP="7B681ECA">
      <w:pPr>
        <w:spacing w:line="276" w:lineRule="auto"/>
        <w:jc w:val="both"/>
      </w:pPr>
      <w:r w:rsidRPr="7B681ECA">
        <w:rPr>
          <w:i/>
          <w:iCs/>
        </w:rPr>
        <w:t>Recommendation:</w:t>
      </w:r>
      <w:r>
        <w:t xml:space="preserve"> </w:t>
      </w:r>
      <w:r w:rsidR="004346FD">
        <w:t>Prioritize these categories in inventory restocking strategies to avoid potential stockouts. Employ predictive analytics to accurately forecast demand and schedule timely restocking.</w:t>
      </w:r>
    </w:p>
    <w:p w14:paraId="46684070" w14:textId="77777777" w:rsidR="004346FD" w:rsidRPr="004346FD" w:rsidRDefault="004346FD" w:rsidP="00186F95">
      <w:pPr>
        <w:spacing w:line="276" w:lineRule="auto"/>
        <w:rPr>
          <w:b/>
          <w:bCs/>
        </w:rPr>
      </w:pPr>
      <w:r w:rsidRPr="004346FD">
        <w:rPr>
          <w:b/>
          <w:bCs/>
        </w:rPr>
        <w:t>4. Stable Demand Products Require Effective Inventory Management</w:t>
      </w:r>
    </w:p>
    <w:p w14:paraId="287CEFDE" w14:textId="315F67B3" w:rsidR="004346FD" w:rsidRPr="004346FD" w:rsidRDefault="004346FD" w:rsidP="007842D8">
      <w:pPr>
        <w:spacing w:line="276" w:lineRule="auto"/>
        <w:jc w:val="both"/>
      </w:pPr>
      <w:r>
        <w:t>Products such as 'Cleats' in the 'Golf' department demonstrate consistent sales, suggesting steady demand. This predictability provides an opportunity to optimize inventory management and reduce the risk of unsold stock.</w:t>
      </w:r>
    </w:p>
    <w:p w14:paraId="1935A263" w14:textId="261FA2E7" w:rsidR="00AE3C39" w:rsidRPr="00B64B32" w:rsidRDefault="6A1433B0" w:rsidP="7B681ECA">
      <w:pPr>
        <w:spacing w:line="276" w:lineRule="auto"/>
        <w:jc w:val="both"/>
      </w:pPr>
      <w:r w:rsidRPr="7B681ECA">
        <w:rPr>
          <w:i/>
          <w:iCs/>
        </w:rPr>
        <w:t>Recommendation:</w:t>
      </w:r>
      <w:r>
        <w:t xml:space="preserve"> </w:t>
      </w:r>
      <w:r w:rsidR="004346FD">
        <w:t>Maintain optimal inventory levels for these products to ensure continuous availability without overstocking, leveraging data analytics for precise restocking.</w:t>
      </w:r>
    </w:p>
    <w:sectPr w:rsidR="00AE3C39" w:rsidRPr="00B64B32" w:rsidSect="002435F6">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DBE47" w14:textId="77777777" w:rsidR="00F9531C" w:rsidRDefault="00F9531C" w:rsidP="00F9531C">
      <w:pPr>
        <w:spacing w:after="0" w:line="240" w:lineRule="auto"/>
      </w:pPr>
      <w:r>
        <w:separator/>
      </w:r>
    </w:p>
  </w:endnote>
  <w:endnote w:type="continuationSeparator" w:id="0">
    <w:p w14:paraId="2FA69185" w14:textId="77777777" w:rsidR="00F9531C" w:rsidRDefault="00F9531C" w:rsidP="00F9531C">
      <w:pPr>
        <w:spacing w:after="0" w:line="240" w:lineRule="auto"/>
      </w:pPr>
      <w:r>
        <w:continuationSeparator/>
      </w:r>
    </w:p>
  </w:endnote>
  <w:endnote w:type="continuationNotice" w:id="1">
    <w:p w14:paraId="65E20CCE" w14:textId="77777777" w:rsidR="00F9531C" w:rsidRDefault="00F953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7272442"/>
      <w:docPartObj>
        <w:docPartGallery w:val="Page Numbers (Bottom of Page)"/>
        <w:docPartUnique/>
      </w:docPartObj>
    </w:sdtPr>
    <w:sdtEndPr>
      <w:rPr>
        <w:noProof/>
      </w:rPr>
    </w:sdtEndPr>
    <w:sdtContent>
      <w:p w14:paraId="7F8EBA36" w14:textId="460AE5E2" w:rsidR="00DF6F74" w:rsidRDefault="00DF6F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14CDB1" w14:textId="77777777" w:rsidR="00F9531C" w:rsidRDefault="00F95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3FAC4" w14:textId="77777777" w:rsidR="00F9531C" w:rsidRDefault="00F9531C" w:rsidP="00F9531C">
      <w:pPr>
        <w:spacing w:after="0" w:line="240" w:lineRule="auto"/>
      </w:pPr>
      <w:r>
        <w:separator/>
      </w:r>
    </w:p>
  </w:footnote>
  <w:footnote w:type="continuationSeparator" w:id="0">
    <w:p w14:paraId="409B62F4" w14:textId="77777777" w:rsidR="00F9531C" w:rsidRDefault="00F9531C" w:rsidP="00F9531C">
      <w:pPr>
        <w:spacing w:after="0" w:line="240" w:lineRule="auto"/>
      </w:pPr>
      <w:r>
        <w:continuationSeparator/>
      </w:r>
    </w:p>
  </w:footnote>
  <w:footnote w:type="continuationNotice" w:id="1">
    <w:p w14:paraId="6248276C" w14:textId="77777777" w:rsidR="00F9531C" w:rsidRDefault="00F9531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fHhPhV9TSBRiS" int2:id="2rGkcOTX">
      <int2:state int2:value="Rejected" int2:type="AugLoop_Text_Critique"/>
    </int2:textHash>
    <int2:textHash int2:hashCode="I8BcKSxDnXew3o" int2:id="7YCDpYaZ">
      <int2:state int2:value="Rejected" int2:type="AugLoop_Text_Critique"/>
    </int2:textHash>
    <int2:textHash int2:hashCode="9b6ukCWNsaHC6S" int2:id="7zRqATeE">
      <int2:state int2:value="Rejected" int2:type="AugLoop_Text_Critique"/>
    </int2:textHash>
    <int2:textHash int2:hashCode="mYAw53c/NYdR9X" int2:id="86XQNMiv">
      <int2:state int2:value="Rejected" int2:type="AugLoop_Text_Critique"/>
    </int2:textHash>
    <int2:textHash int2:hashCode="IGze4SrErPPlIk" int2:id="9szyDwJx">
      <int2:state int2:value="Rejected" int2:type="AugLoop_Text_Critique"/>
    </int2:textHash>
    <int2:textHash int2:hashCode="H50QbyJWKTkzRv" int2:id="JGEz3IV5">
      <int2:state int2:value="Rejected" int2:type="AugLoop_Text_Critique"/>
    </int2:textHash>
    <int2:textHash int2:hashCode="Soqfwx3BWkuHux" int2:id="KfpGeP4j">
      <int2:state int2:value="Rejected" int2:type="AugLoop_Text_Critique"/>
    </int2:textHash>
    <int2:textHash int2:hashCode="yx1wmG62zQp3OL" int2:id="PN3Y47mu">
      <int2:state int2:value="Rejected" int2:type="AugLoop_Text_Critique"/>
    </int2:textHash>
    <int2:textHash int2:hashCode="t2VcxevpL4cRar" int2:id="RtGsUsak">
      <int2:state int2:value="Rejected" int2:type="AugLoop_Text_Critique"/>
    </int2:textHash>
    <int2:textHash int2:hashCode="n4GMmaSEt7odN4" int2:id="SeF0l2yO">
      <int2:state int2:value="Rejected" int2:type="AugLoop_Text_Critique"/>
    </int2:textHash>
    <int2:textHash int2:hashCode="LJFb3CybPCJe4I" int2:id="aGiwgoMj">
      <int2:state int2:value="Rejected" int2:type="AugLoop_Text_Critique"/>
    </int2:textHash>
    <int2:textHash int2:hashCode="syNLBuTRb1KzhN" int2:id="jN5dbsG4">
      <int2:state int2:value="Rejected" int2:type="AugLoop_Text_Critique"/>
    </int2:textHash>
    <int2:textHash int2:hashCode="+DobKu08Oc33jF" int2:id="ozewaCC7">
      <int2:state int2:value="Rejected" int2:type="AugLoop_Text_Critique"/>
    </int2:textHash>
    <int2:textHash int2:hashCode="0RtedH9hzReS0+" int2:id="rZJNXBfu">
      <int2:state int2:value="Rejected" int2:type="AugLoop_Text_Critique"/>
    </int2:textHash>
    <int2:textHash int2:hashCode="JQ1NyNKzKcLfCd" int2:id="z1SLwZF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B62A4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ABB18"/>
    <w:multiLevelType w:val="hybridMultilevel"/>
    <w:tmpl w:val="FFFFFFFF"/>
    <w:lvl w:ilvl="0" w:tplc="9B36F52A">
      <w:start w:val="1"/>
      <w:numFmt w:val="bullet"/>
      <w:lvlText w:val=""/>
      <w:lvlJc w:val="left"/>
      <w:pPr>
        <w:ind w:left="720" w:hanging="360"/>
      </w:pPr>
      <w:rPr>
        <w:rFonts w:ascii="Symbol" w:hAnsi="Symbol" w:hint="default"/>
      </w:rPr>
    </w:lvl>
    <w:lvl w:ilvl="1" w:tplc="E4785550">
      <w:start w:val="1"/>
      <w:numFmt w:val="bullet"/>
      <w:lvlText w:val=""/>
      <w:lvlJc w:val="left"/>
      <w:pPr>
        <w:ind w:left="1440" w:hanging="360"/>
      </w:pPr>
      <w:rPr>
        <w:rFonts w:ascii="Symbol" w:hAnsi="Symbol" w:hint="default"/>
      </w:rPr>
    </w:lvl>
    <w:lvl w:ilvl="2" w:tplc="3C48E684">
      <w:start w:val="1"/>
      <w:numFmt w:val="bullet"/>
      <w:lvlText w:val=""/>
      <w:lvlJc w:val="left"/>
      <w:pPr>
        <w:ind w:left="2160" w:hanging="360"/>
      </w:pPr>
      <w:rPr>
        <w:rFonts w:ascii="Wingdings" w:hAnsi="Wingdings" w:hint="default"/>
      </w:rPr>
    </w:lvl>
    <w:lvl w:ilvl="3" w:tplc="15141670">
      <w:start w:val="1"/>
      <w:numFmt w:val="bullet"/>
      <w:lvlText w:val=""/>
      <w:lvlJc w:val="left"/>
      <w:pPr>
        <w:ind w:left="2880" w:hanging="360"/>
      </w:pPr>
      <w:rPr>
        <w:rFonts w:ascii="Symbol" w:hAnsi="Symbol" w:hint="default"/>
      </w:rPr>
    </w:lvl>
    <w:lvl w:ilvl="4" w:tplc="1E8A1458">
      <w:start w:val="1"/>
      <w:numFmt w:val="bullet"/>
      <w:lvlText w:val="o"/>
      <w:lvlJc w:val="left"/>
      <w:pPr>
        <w:ind w:left="3600" w:hanging="360"/>
      </w:pPr>
      <w:rPr>
        <w:rFonts w:ascii="Courier New" w:hAnsi="Courier New" w:hint="default"/>
      </w:rPr>
    </w:lvl>
    <w:lvl w:ilvl="5" w:tplc="BEDA3BF8">
      <w:start w:val="1"/>
      <w:numFmt w:val="bullet"/>
      <w:lvlText w:val=""/>
      <w:lvlJc w:val="left"/>
      <w:pPr>
        <w:ind w:left="4320" w:hanging="360"/>
      </w:pPr>
      <w:rPr>
        <w:rFonts w:ascii="Wingdings" w:hAnsi="Wingdings" w:hint="default"/>
      </w:rPr>
    </w:lvl>
    <w:lvl w:ilvl="6" w:tplc="16F86A8C">
      <w:start w:val="1"/>
      <w:numFmt w:val="bullet"/>
      <w:lvlText w:val=""/>
      <w:lvlJc w:val="left"/>
      <w:pPr>
        <w:ind w:left="5040" w:hanging="360"/>
      </w:pPr>
      <w:rPr>
        <w:rFonts w:ascii="Symbol" w:hAnsi="Symbol" w:hint="default"/>
      </w:rPr>
    </w:lvl>
    <w:lvl w:ilvl="7" w:tplc="EBCCB032">
      <w:start w:val="1"/>
      <w:numFmt w:val="bullet"/>
      <w:lvlText w:val="o"/>
      <w:lvlJc w:val="left"/>
      <w:pPr>
        <w:ind w:left="5760" w:hanging="360"/>
      </w:pPr>
      <w:rPr>
        <w:rFonts w:ascii="Courier New" w:hAnsi="Courier New" w:hint="default"/>
      </w:rPr>
    </w:lvl>
    <w:lvl w:ilvl="8" w:tplc="E0E43F50">
      <w:start w:val="1"/>
      <w:numFmt w:val="bullet"/>
      <w:lvlText w:val=""/>
      <w:lvlJc w:val="left"/>
      <w:pPr>
        <w:ind w:left="6480" w:hanging="360"/>
      </w:pPr>
      <w:rPr>
        <w:rFonts w:ascii="Wingdings" w:hAnsi="Wingdings" w:hint="default"/>
      </w:rPr>
    </w:lvl>
  </w:abstractNum>
  <w:abstractNum w:abstractNumId="2" w15:restartNumberingAfterBreak="0">
    <w:nsid w:val="08765023"/>
    <w:multiLevelType w:val="hybridMultilevel"/>
    <w:tmpl w:val="39945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5D579E"/>
    <w:multiLevelType w:val="hybridMultilevel"/>
    <w:tmpl w:val="FFFFFFFF"/>
    <w:lvl w:ilvl="0" w:tplc="24009460">
      <w:start w:val="1"/>
      <w:numFmt w:val="bullet"/>
      <w:lvlText w:val=""/>
      <w:lvlJc w:val="left"/>
      <w:pPr>
        <w:ind w:left="720" w:hanging="360"/>
      </w:pPr>
      <w:rPr>
        <w:rFonts w:ascii="Symbol" w:hAnsi="Symbol" w:hint="default"/>
      </w:rPr>
    </w:lvl>
    <w:lvl w:ilvl="1" w:tplc="A06486E4">
      <w:start w:val="1"/>
      <w:numFmt w:val="bullet"/>
      <w:lvlText w:val="o"/>
      <w:lvlJc w:val="left"/>
      <w:pPr>
        <w:ind w:left="1440" w:hanging="360"/>
      </w:pPr>
      <w:rPr>
        <w:rFonts w:ascii="Courier New" w:hAnsi="Courier New" w:hint="default"/>
      </w:rPr>
    </w:lvl>
    <w:lvl w:ilvl="2" w:tplc="3A960B42">
      <w:start w:val="1"/>
      <w:numFmt w:val="bullet"/>
      <w:lvlText w:val=""/>
      <w:lvlJc w:val="left"/>
      <w:pPr>
        <w:ind w:left="2160" w:hanging="360"/>
      </w:pPr>
      <w:rPr>
        <w:rFonts w:ascii="Wingdings" w:hAnsi="Wingdings" w:hint="default"/>
      </w:rPr>
    </w:lvl>
    <w:lvl w:ilvl="3" w:tplc="485C82F2">
      <w:start w:val="1"/>
      <w:numFmt w:val="bullet"/>
      <w:lvlText w:val=""/>
      <w:lvlJc w:val="left"/>
      <w:pPr>
        <w:ind w:left="2880" w:hanging="360"/>
      </w:pPr>
      <w:rPr>
        <w:rFonts w:ascii="Symbol" w:hAnsi="Symbol" w:hint="default"/>
      </w:rPr>
    </w:lvl>
    <w:lvl w:ilvl="4" w:tplc="0710755A">
      <w:start w:val="1"/>
      <w:numFmt w:val="bullet"/>
      <w:lvlText w:val="o"/>
      <w:lvlJc w:val="left"/>
      <w:pPr>
        <w:ind w:left="3600" w:hanging="360"/>
      </w:pPr>
      <w:rPr>
        <w:rFonts w:ascii="Courier New" w:hAnsi="Courier New" w:hint="default"/>
      </w:rPr>
    </w:lvl>
    <w:lvl w:ilvl="5" w:tplc="5B8A5ADC">
      <w:start w:val="1"/>
      <w:numFmt w:val="bullet"/>
      <w:lvlText w:val=""/>
      <w:lvlJc w:val="left"/>
      <w:pPr>
        <w:ind w:left="4320" w:hanging="360"/>
      </w:pPr>
      <w:rPr>
        <w:rFonts w:ascii="Wingdings" w:hAnsi="Wingdings" w:hint="default"/>
      </w:rPr>
    </w:lvl>
    <w:lvl w:ilvl="6" w:tplc="24926BE2">
      <w:start w:val="1"/>
      <w:numFmt w:val="bullet"/>
      <w:lvlText w:val=""/>
      <w:lvlJc w:val="left"/>
      <w:pPr>
        <w:ind w:left="5040" w:hanging="360"/>
      </w:pPr>
      <w:rPr>
        <w:rFonts w:ascii="Symbol" w:hAnsi="Symbol" w:hint="default"/>
      </w:rPr>
    </w:lvl>
    <w:lvl w:ilvl="7" w:tplc="2E8AED12">
      <w:start w:val="1"/>
      <w:numFmt w:val="bullet"/>
      <w:lvlText w:val="o"/>
      <w:lvlJc w:val="left"/>
      <w:pPr>
        <w:ind w:left="5760" w:hanging="360"/>
      </w:pPr>
      <w:rPr>
        <w:rFonts w:ascii="Courier New" w:hAnsi="Courier New" w:hint="default"/>
      </w:rPr>
    </w:lvl>
    <w:lvl w:ilvl="8" w:tplc="5356870C">
      <w:start w:val="1"/>
      <w:numFmt w:val="bullet"/>
      <w:lvlText w:val=""/>
      <w:lvlJc w:val="left"/>
      <w:pPr>
        <w:ind w:left="6480" w:hanging="360"/>
      </w:pPr>
      <w:rPr>
        <w:rFonts w:ascii="Wingdings" w:hAnsi="Wingdings" w:hint="default"/>
      </w:rPr>
    </w:lvl>
  </w:abstractNum>
  <w:abstractNum w:abstractNumId="4" w15:restartNumberingAfterBreak="0">
    <w:nsid w:val="1D81DE65"/>
    <w:multiLevelType w:val="hybridMultilevel"/>
    <w:tmpl w:val="FFFFFFFF"/>
    <w:lvl w:ilvl="0" w:tplc="A894DEDA">
      <w:start w:val="1"/>
      <w:numFmt w:val="bullet"/>
      <w:lvlText w:val=""/>
      <w:lvlJc w:val="left"/>
      <w:pPr>
        <w:ind w:left="720" w:hanging="360"/>
      </w:pPr>
      <w:rPr>
        <w:rFonts w:ascii="Symbol" w:hAnsi="Symbol" w:hint="default"/>
      </w:rPr>
    </w:lvl>
    <w:lvl w:ilvl="1" w:tplc="E014E544">
      <w:start w:val="1"/>
      <w:numFmt w:val="bullet"/>
      <w:lvlText w:val="o"/>
      <w:lvlJc w:val="left"/>
      <w:pPr>
        <w:ind w:left="1440" w:hanging="360"/>
      </w:pPr>
      <w:rPr>
        <w:rFonts w:ascii="Courier New" w:hAnsi="Courier New" w:hint="default"/>
      </w:rPr>
    </w:lvl>
    <w:lvl w:ilvl="2" w:tplc="FFBED9F8">
      <w:start w:val="1"/>
      <w:numFmt w:val="bullet"/>
      <w:lvlText w:val=""/>
      <w:lvlJc w:val="left"/>
      <w:pPr>
        <w:ind w:left="2160" w:hanging="360"/>
      </w:pPr>
      <w:rPr>
        <w:rFonts w:ascii="Wingdings" w:hAnsi="Wingdings" w:hint="default"/>
      </w:rPr>
    </w:lvl>
    <w:lvl w:ilvl="3" w:tplc="B4F6E184">
      <w:start w:val="1"/>
      <w:numFmt w:val="bullet"/>
      <w:lvlText w:val=""/>
      <w:lvlJc w:val="left"/>
      <w:pPr>
        <w:ind w:left="2880" w:hanging="360"/>
      </w:pPr>
      <w:rPr>
        <w:rFonts w:ascii="Symbol" w:hAnsi="Symbol" w:hint="default"/>
      </w:rPr>
    </w:lvl>
    <w:lvl w:ilvl="4" w:tplc="0B9E006E">
      <w:start w:val="1"/>
      <w:numFmt w:val="bullet"/>
      <w:lvlText w:val="o"/>
      <w:lvlJc w:val="left"/>
      <w:pPr>
        <w:ind w:left="3600" w:hanging="360"/>
      </w:pPr>
      <w:rPr>
        <w:rFonts w:ascii="Courier New" w:hAnsi="Courier New" w:hint="default"/>
      </w:rPr>
    </w:lvl>
    <w:lvl w:ilvl="5" w:tplc="CCF8001A">
      <w:start w:val="1"/>
      <w:numFmt w:val="bullet"/>
      <w:lvlText w:val=""/>
      <w:lvlJc w:val="left"/>
      <w:pPr>
        <w:ind w:left="4320" w:hanging="360"/>
      </w:pPr>
      <w:rPr>
        <w:rFonts w:ascii="Wingdings" w:hAnsi="Wingdings" w:hint="default"/>
      </w:rPr>
    </w:lvl>
    <w:lvl w:ilvl="6" w:tplc="63DC7870">
      <w:start w:val="1"/>
      <w:numFmt w:val="bullet"/>
      <w:lvlText w:val=""/>
      <w:lvlJc w:val="left"/>
      <w:pPr>
        <w:ind w:left="5040" w:hanging="360"/>
      </w:pPr>
      <w:rPr>
        <w:rFonts w:ascii="Symbol" w:hAnsi="Symbol" w:hint="default"/>
      </w:rPr>
    </w:lvl>
    <w:lvl w:ilvl="7" w:tplc="FA6A5B9C">
      <w:start w:val="1"/>
      <w:numFmt w:val="bullet"/>
      <w:lvlText w:val="o"/>
      <w:lvlJc w:val="left"/>
      <w:pPr>
        <w:ind w:left="5760" w:hanging="360"/>
      </w:pPr>
      <w:rPr>
        <w:rFonts w:ascii="Courier New" w:hAnsi="Courier New" w:hint="default"/>
      </w:rPr>
    </w:lvl>
    <w:lvl w:ilvl="8" w:tplc="D03C2C5C">
      <w:start w:val="1"/>
      <w:numFmt w:val="bullet"/>
      <w:lvlText w:val=""/>
      <w:lvlJc w:val="left"/>
      <w:pPr>
        <w:ind w:left="6480" w:hanging="360"/>
      </w:pPr>
      <w:rPr>
        <w:rFonts w:ascii="Wingdings" w:hAnsi="Wingdings" w:hint="default"/>
      </w:rPr>
    </w:lvl>
  </w:abstractNum>
  <w:abstractNum w:abstractNumId="5" w15:restartNumberingAfterBreak="0">
    <w:nsid w:val="273C83E1"/>
    <w:multiLevelType w:val="hybridMultilevel"/>
    <w:tmpl w:val="FFFFFFFF"/>
    <w:lvl w:ilvl="0" w:tplc="E1FE659A">
      <w:start w:val="1"/>
      <w:numFmt w:val="bullet"/>
      <w:lvlText w:val=""/>
      <w:lvlJc w:val="left"/>
      <w:pPr>
        <w:ind w:left="720" w:hanging="360"/>
      </w:pPr>
      <w:rPr>
        <w:rFonts w:ascii="Symbol" w:hAnsi="Symbol" w:hint="default"/>
      </w:rPr>
    </w:lvl>
    <w:lvl w:ilvl="1" w:tplc="49629D78">
      <w:start w:val="1"/>
      <w:numFmt w:val="bullet"/>
      <w:lvlText w:val="o"/>
      <w:lvlJc w:val="left"/>
      <w:pPr>
        <w:ind w:left="1440" w:hanging="360"/>
      </w:pPr>
      <w:rPr>
        <w:rFonts w:ascii="Courier New" w:hAnsi="Courier New" w:hint="default"/>
      </w:rPr>
    </w:lvl>
    <w:lvl w:ilvl="2" w:tplc="94200F42">
      <w:start w:val="1"/>
      <w:numFmt w:val="bullet"/>
      <w:lvlText w:val=""/>
      <w:lvlJc w:val="left"/>
      <w:pPr>
        <w:ind w:left="2160" w:hanging="360"/>
      </w:pPr>
      <w:rPr>
        <w:rFonts w:ascii="Wingdings" w:hAnsi="Wingdings" w:hint="default"/>
      </w:rPr>
    </w:lvl>
    <w:lvl w:ilvl="3" w:tplc="B2B0A598">
      <w:start w:val="1"/>
      <w:numFmt w:val="bullet"/>
      <w:lvlText w:val=""/>
      <w:lvlJc w:val="left"/>
      <w:pPr>
        <w:ind w:left="2880" w:hanging="360"/>
      </w:pPr>
      <w:rPr>
        <w:rFonts w:ascii="Symbol" w:hAnsi="Symbol" w:hint="default"/>
      </w:rPr>
    </w:lvl>
    <w:lvl w:ilvl="4" w:tplc="4588E6DC">
      <w:start w:val="1"/>
      <w:numFmt w:val="bullet"/>
      <w:lvlText w:val="o"/>
      <w:lvlJc w:val="left"/>
      <w:pPr>
        <w:ind w:left="3600" w:hanging="360"/>
      </w:pPr>
      <w:rPr>
        <w:rFonts w:ascii="Courier New" w:hAnsi="Courier New" w:hint="default"/>
      </w:rPr>
    </w:lvl>
    <w:lvl w:ilvl="5" w:tplc="294CD3F0">
      <w:start w:val="1"/>
      <w:numFmt w:val="bullet"/>
      <w:lvlText w:val=""/>
      <w:lvlJc w:val="left"/>
      <w:pPr>
        <w:ind w:left="4320" w:hanging="360"/>
      </w:pPr>
      <w:rPr>
        <w:rFonts w:ascii="Wingdings" w:hAnsi="Wingdings" w:hint="default"/>
      </w:rPr>
    </w:lvl>
    <w:lvl w:ilvl="6" w:tplc="437A2080">
      <w:start w:val="1"/>
      <w:numFmt w:val="bullet"/>
      <w:lvlText w:val=""/>
      <w:lvlJc w:val="left"/>
      <w:pPr>
        <w:ind w:left="5040" w:hanging="360"/>
      </w:pPr>
      <w:rPr>
        <w:rFonts w:ascii="Symbol" w:hAnsi="Symbol" w:hint="default"/>
      </w:rPr>
    </w:lvl>
    <w:lvl w:ilvl="7" w:tplc="4C386B20">
      <w:start w:val="1"/>
      <w:numFmt w:val="bullet"/>
      <w:lvlText w:val="o"/>
      <w:lvlJc w:val="left"/>
      <w:pPr>
        <w:ind w:left="5760" w:hanging="360"/>
      </w:pPr>
      <w:rPr>
        <w:rFonts w:ascii="Courier New" w:hAnsi="Courier New" w:hint="default"/>
      </w:rPr>
    </w:lvl>
    <w:lvl w:ilvl="8" w:tplc="489296A0">
      <w:start w:val="1"/>
      <w:numFmt w:val="bullet"/>
      <w:lvlText w:val=""/>
      <w:lvlJc w:val="left"/>
      <w:pPr>
        <w:ind w:left="6480" w:hanging="360"/>
      </w:pPr>
      <w:rPr>
        <w:rFonts w:ascii="Wingdings" w:hAnsi="Wingdings" w:hint="default"/>
      </w:rPr>
    </w:lvl>
  </w:abstractNum>
  <w:abstractNum w:abstractNumId="6" w15:restartNumberingAfterBreak="0">
    <w:nsid w:val="2B38C31C"/>
    <w:multiLevelType w:val="hybridMultilevel"/>
    <w:tmpl w:val="FFFFFFFF"/>
    <w:lvl w:ilvl="0" w:tplc="FF1099EC">
      <w:start w:val="1"/>
      <w:numFmt w:val="bullet"/>
      <w:lvlText w:val=""/>
      <w:lvlJc w:val="left"/>
      <w:pPr>
        <w:ind w:left="720" w:hanging="360"/>
      </w:pPr>
      <w:rPr>
        <w:rFonts w:ascii="Symbol" w:hAnsi="Symbol" w:hint="default"/>
      </w:rPr>
    </w:lvl>
    <w:lvl w:ilvl="1" w:tplc="64FA2878">
      <w:start w:val="1"/>
      <w:numFmt w:val="bullet"/>
      <w:lvlText w:val=""/>
      <w:lvlJc w:val="left"/>
      <w:pPr>
        <w:ind w:left="1440" w:hanging="360"/>
      </w:pPr>
      <w:rPr>
        <w:rFonts w:ascii="Symbol" w:hAnsi="Symbol" w:hint="default"/>
      </w:rPr>
    </w:lvl>
    <w:lvl w:ilvl="2" w:tplc="E0E8E9A2">
      <w:start w:val="1"/>
      <w:numFmt w:val="bullet"/>
      <w:lvlText w:val=""/>
      <w:lvlJc w:val="left"/>
      <w:pPr>
        <w:ind w:left="2160" w:hanging="360"/>
      </w:pPr>
      <w:rPr>
        <w:rFonts w:ascii="Wingdings" w:hAnsi="Wingdings" w:hint="default"/>
      </w:rPr>
    </w:lvl>
    <w:lvl w:ilvl="3" w:tplc="B164EBAA">
      <w:start w:val="1"/>
      <w:numFmt w:val="bullet"/>
      <w:lvlText w:val=""/>
      <w:lvlJc w:val="left"/>
      <w:pPr>
        <w:ind w:left="2880" w:hanging="360"/>
      </w:pPr>
      <w:rPr>
        <w:rFonts w:ascii="Symbol" w:hAnsi="Symbol" w:hint="default"/>
      </w:rPr>
    </w:lvl>
    <w:lvl w:ilvl="4" w:tplc="A0F2DE16">
      <w:start w:val="1"/>
      <w:numFmt w:val="bullet"/>
      <w:lvlText w:val="o"/>
      <w:lvlJc w:val="left"/>
      <w:pPr>
        <w:ind w:left="3600" w:hanging="360"/>
      </w:pPr>
      <w:rPr>
        <w:rFonts w:ascii="Courier New" w:hAnsi="Courier New" w:hint="default"/>
      </w:rPr>
    </w:lvl>
    <w:lvl w:ilvl="5" w:tplc="B3C4DF52">
      <w:start w:val="1"/>
      <w:numFmt w:val="bullet"/>
      <w:lvlText w:val=""/>
      <w:lvlJc w:val="left"/>
      <w:pPr>
        <w:ind w:left="4320" w:hanging="360"/>
      </w:pPr>
      <w:rPr>
        <w:rFonts w:ascii="Wingdings" w:hAnsi="Wingdings" w:hint="default"/>
      </w:rPr>
    </w:lvl>
    <w:lvl w:ilvl="6" w:tplc="ED4289EE">
      <w:start w:val="1"/>
      <w:numFmt w:val="bullet"/>
      <w:lvlText w:val=""/>
      <w:lvlJc w:val="left"/>
      <w:pPr>
        <w:ind w:left="5040" w:hanging="360"/>
      </w:pPr>
      <w:rPr>
        <w:rFonts w:ascii="Symbol" w:hAnsi="Symbol" w:hint="default"/>
      </w:rPr>
    </w:lvl>
    <w:lvl w:ilvl="7" w:tplc="0DC6B818">
      <w:start w:val="1"/>
      <w:numFmt w:val="bullet"/>
      <w:lvlText w:val="o"/>
      <w:lvlJc w:val="left"/>
      <w:pPr>
        <w:ind w:left="5760" w:hanging="360"/>
      </w:pPr>
      <w:rPr>
        <w:rFonts w:ascii="Courier New" w:hAnsi="Courier New" w:hint="default"/>
      </w:rPr>
    </w:lvl>
    <w:lvl w:ilvl="8" w:tplc="12CC80B8">
      <w:start w:val="1"/>
      <w:numFmt w:val="bullet"/>
      <w:lvlText w:val=""/>
      <w:lvlJc w:val="left"/>
      <w:pPr>
        <w:ind w:left="6480" w:hanging="360"/>
      </w:pPr>
      <w:rPr>
        <w:rFonts w:ascii="Wingdings" w:hAnsi="Wingdings" w:hint="default"/>
      </w:rPr>
    </w:lvl>
  </w:abstractNum>
  <w:abstractNum w:abstractNumId="7" w15:restartNumberingAfterBreak="0">
    <w:nsid w:val="2FF74A7B"/>
    <w:multiLevelType w:val="hybridMultilevel"/>
    <w:tmpl w:val="B4443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84672"/>
    <w:multiLevelType w:val="hybridMultilevel"/>
    <w:tmpl w:val="9EEA1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A0E6E"/>
    <w:multiLevelType w:val="hybridMultilevel"/>
    <w:tmpl w:val="EC44A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75BE3"/>
    <w:multiLevelType w:val="hybridMultilevel"/>
    <w:tmpl w:val="FFFFFFFF"/>
    <w:lvl w:ilvl="0" w:tplc="E3442712">
      <w:start w:val="1"/>
      <w:numFmt w:val="bullet"/>
      <w:lvlText w:val=""/>
      <w:lvlJc w:val="left"/>
      <w:pPr>
        <w:ind w:left="720" w:hanging="360"/>
      </w:pPr>
      <w:rPr>
        <w:rFonts w:ascii="Symbol" w:hAnsi="Symbol" w:hint="default"/>
      </w:rPr>
    </w:lvl>
    <w:lvl w:ilvl="1" w:tplc="325EC5DC">
      <w:start w:val="1"/>
      <w:numFmt w:val="bullet"/>
      <w:lvlText w:val="o"/>
      <w:lvlJc w:val="left"/>
      <w:pPr>
        <w:ind w:left="1440" w:hanging="360"/>
      </w:pPr>
      <w:rPr>
        <w:rFonts w:ascii="Courier New" w:hAnsi="Courier New" w:hint="default"/>
      </w:rPr>
    </w:lvl>
    <w:lvl w:ilvl="2" w:tplc="30BE5B88">
      <w:start w:val="1"/>
      <w:numFmt w:val="bullet"/>
      <w:lvlText w:val=""/>
      <w:lvlJc w:val="left"/>
      <w:pPr>
        <w:ind w:left="2160" w:hanging="360"/>
      </w:pPr>
      <w:rPr>
        <w:rFonts w:ascii="Wingdings" w:hAnsi="Wingdings" w:hint="default"/>
      </w:rPr>
    </w:lvl>
    <w:lvl w:ilvl="3" w:tplc="C66EE31A">
      <w:start w:val="1"/>
      <w:numFmt w:val="bullet"/>
      <w:lvlText w:val=""/>
      <w:lvlJc w:val="left"/>
      <w:pPr>
        <w:ind w:left="2880" w:hanging="360"/>
      </w:pPr>
      <w:rPr>
        <w:rFonts w:ascii="Symbol" w:hAnsi="Symbol" w:hint="default"/>
      </w:rPr>
    </w:lvl>
    <w:lvl w:ilvl="4" w:tplc="EDAA5C52">
      <w:start w:val="1"/>
      <w:numFmt w:val="bullet"/>
      <w:lvlText w:val="o"/>
      <w:lvlJc w:val="left"/>
      <w:pPr>
        <w:ind w:left="3600" w:hanging="360"/>
      </w:pPr>
      <w:rPr>
        <w:rFonts w:ascii="Courier New" w:hAnsi="Courier New" w:hint="default"/>
      </w:rPr>
    </w:lvl>
    <w:lvl w:ilvl="5" w:tplc="4CBE9996">
      <w:start w:val="1"/>
      <w:numFmt w:val="bullet"/>
      <w:lvlText w:val=""/>
      <w:lvlJc w:val="left"/>
      <w:pPr>
        <w:ind w:left="4320" w:hanging="360"/>
      </w:pPr>
      <w:rPr>
        <w:rFonts w:ascii="Wingdings" w:hAnsi="Wingdings" w:hint="default"/>
      </w:rPr>
    </w:lvl>
    <w:lvl w:ilvl="6" w:tplc="8D3CA300">
      <w:start w:val="1"/>
      <w:numFmt w:val="bullet"/>
      <w:lvlText w:val=""/>
      <w:lvlJc w:val="left"/>
      <w:pPr>
        <w:ind w:left="5040" w:hanging="360"/>
      </w:pPr>
      <w:rPr>
        <w:rFonts w:ascii="Symbol" w:hAnsi="Symbol" w:hint="default"/>
      </w:rPr>
    </w:lvl>
    <w:lvl w:ilvl="7" w:tplc="BB40062C">
      <w:start w:val="1"/>
      <w:numFmt w:val="bullet"/>
      <w:lvlText w:val="o"/>
      <w:lvlJc w:val="left"/>
      <w:pPr>
        <w:ind w:left="5760" w:hanging="360"/>
      </w:pPr>
      <w:rPr>
        <w:rFonts w:ascii="Courier New" w:hAnsi="Courier New" w:hint="default"/>
      </w:rPr>
    </w:lvl>
    <w:lvl w:ilvl="8" w:tplc="27E4DE36">
      <w:start w:val="1"/>
      <w:numFmt w:val="bullet"/>
      <w:lvlText w:val=""/>
      <w:lvlJc w:val="left"/>
      <w:pPr>
        <w:ind w:left="6480" w:hanging="360"/>
      </w:pPr>
      <w:rPr>
        <w:rFonts w:ascii="Wingdings" w:hAnsi="Wingdings" w:hint="default"/>
      </w:rPr>
    </w:lvl>
  </w:abstractNum>
  <w:abstractNum w:abstractNumId="11" w15:restartNumberingAfterBreak="0">
    <w:nsid w:val="4002BCD9"/>
    <w:multiLevelType w:val="hybridMultilevel"/>
    <w:tmpl w:val="FFFFFFFF"/>
    <w:lvl w:ilvl="0" w:tplc="BA1C6968">
      <w:start w:val="1"/>
      <w:numFmt w:val="decimal"/>
      <w:lvlText w:val="%1."/>
      <w:lvlJc w:val="left"/>
      <w:pPr>
        <w:ind w:left="720" w:hanging="360"/>
      </w:pPr>
    </w:lvl>
    <w:lvl w:ilvl="1" w:tplc="46E2AA14">
      <w:start w:val="1"/>
      <w:numFmt w:val="lowerLetter"/>
      <w:lvlText w:val="%2."/>
      <w:lvlJc w:val="left"/>
      <w:pPr>
        <w:ind w:left="1440" w:hanging="360"/>
      </w:pPr>
    </w:lvl>
    <w:lvl w:ilvl="2" w:tplc="542465D0">
      <w:start w:val="1"/>
      <w:numFmt w:val="lowerRoman"/>
      <w:lvlText w:val="%3."/>
      <w:lvlJc w:val="right"/>
      <w:pPr>
        <w:ind w:left="2160" w:hanging="180"/>
      </w:pPr>
    </w:lvl>
    <w:lvl w:ilvl="3" w:tplc="524CB6C4">
      <w:start w:val="1"/>
      <w:numFmt w:val="decimal"/>
      <w:lvlText w:val="%4."/>
      <w:lvlJc w:val="left"/>
      <w:pPr>
        <w:ind w:left="2880" w:hanging="360"/>
      </w:pPr>
    </w:lvl>
    <w:lvl w:ilvl="4" w:tplc="142AFF18">
      <w:start w:val="1"/>
      <w:numFmt w:val="lowerLetter"/>
      <w:lvlText w:val="%5."/>
      <w:lvlJc w:val="left"/>
      <w:pPr>
        <w:ind w:left="3600" w:hanging="360"/>
      </w:pPr>
    </w:lvl>
    <w:lvl w:ilvl="5" w:tplc="056E9AFC">
      <w:start w:val="1"/>
      <w:numFmt w:val="lowerRoman"/>
      <w:lvlText w:val="%6."/>
      <w:lvlJc w:val="right"/>
      <w:pPr>
        <w:ind w:left="4320" w:hanging="180"/>
      </w:pPr>
    </w:lvl>
    <w:lvl w:ilvl="6" w:tplc="54B4005A">
      <w:start w:val="1"/>
      <w:numFmt w:val="decimal"/>
      <w:lvlText w:val="%7."/>
      <w:lvlJc w:val="left"/>
      <w:pPr>
        <w:ind w:left="5040" w:hanging="360"/>
      </w:pPr>
    </w:lvl>
    <w:lvl w:ilvl="7" w:tplc="F70AFF7A">
      <w:start w:val="1"/>
      <w:numFmt w:val="lowerLetter"/>
      <w:lvlText w:val="%8."/>
      <w:lvlJc w:val="left"/>
      <w:pPr>
        <w:ind w:left="5760" w:hanging="360"/>
      </w:pPr>
    </w:lvl>
    <w:lvl w:ilvl="8" w:tplc="747AF04C">
      <w:start w:val="1"/>
      <w:numFmt w:val="lowerRoman"/>
      <w:lvlText w:val="%9."/>
      <w:lvlJc w:val="right"/>
      <w:pPr>
        <w:ind w:left="6480" w:hanging="180"/>
      </w:pPr>
    </w:lvl>
  </w:abstractNum>
  <w:abstractNum w:abstractNumId="12" w15:restartNumberingAfterBreak="0">
    <w:nsid w:val="43FCD119"/>
    <w:multiLevelType w:val="hybridMultilevel"/>
    <w:tmpl w:val="FFFFFFFF"/>
    <w:lvl w:ilvl="0" w:tplc="C17EB7B6">
      <w:start w:val="1"/>
      <w:numFmt w:val="bullet"/>
      <w:lvlText w:val=""/>
      <w:lvlJc w:val="left"/>
      <w:pPr>
        <w:ind w:left="720" w:hanging="360"/>
      </w:pPr>
      <w:rPr>
        <w:rFonts w:ascii="Symbol" w:hAnsi="Symbol" w:hint="default"/>
      </w:rPr>
    </w:lvl>
    <w:lvl w:ilvl="1" w:tplc="66183CB8">
      <w:start w:val="1"/>
      <w:numFmt w:val="bullet"/>
      <w:lvlText w:val="o"/>
      <w:lvlJc w:val="left"/>
      <w:pPr>
        <w:ind w:left="1440" w:hanging="360"/>
      </w:pPr>
      <w:rPr>
        <w:rFonts w:ascii="Courier New" w:hAnsi="Courier New" w:hint="default"/>
      </w:rPr>
    </w:lvl>
    <w:lvl w:ilvl="2" w:tplc="C54695B4">
      <w:start w:val="1"/>
      <w:numFmt w:val="bullet"/>
      <w:lvlText w:val=""/>
      <w:lvlJc w:val="left"/>
      <w:pPr>
        <w:ind w:left="2160" w:hanging="360"/>
      </w:pPr>
      <w:rPr>
        <w:rFonts w:ascii="Wingdings" w:hAnsi="Wingdings" w:hint="default"/>
      </w:rPr>
    </w:lvl>
    <w:lvl w:ilvl="3" w:tplc="9F7C0A64">
      <w:start w:val="1"/>
      <w:numFmt w:val="bullet"/>
      <w:lvlText w:val=""/>
      <w:lvlJc w:val="left"/>
      <w:pPr>
        <w:ind w:left="2880" w:hanging="360"/>
      </w:pPr>
      <w:rPr>
        <w:rFonts w:ascii="Symbol" w:hAnsi="Symbol" w:hint="default"/>
      </w:rPr>
    </w:lvl>
    <w:lvl w:ilvl="4" w:tplc="E9DAE65E">
      <w:start w:val="1"/>
      <w:numFmt w:val="bullet"/>
      <w:lvlText w:val="o"/>
      <w:lvlJc w:val="left"/>
      <w:pPr>
        <w:ind w:left="3600" w:hanging="360"/>
      </w:pPr>
      <w:rPr>
        <w:rFonts w:ascii="Courier New" w:hAnsi="Courier New" w:hint="default"/>
      </w:rPr>
    </w:lvl>
    <w:lvl w:ilvl="5" w:tplc="4F0CF286">
      <w:start w:val="1"/>
      <w:numFmt w:val="bullet"/>
      <w:lvlText w:val=""/>
      <w:lvlJc w:val="left"/>
      <w:pPr>
        <w:ind w:left="4320" w:hanging="360"/>
      </w:pPr>
      <w:rPr>
        <w:rFonts w:ascii="Wingdings" w:hAnsi="Wingdings" w:hint="default"/>
      </w:rPr>
    </w:lvl>
    <w:lvl w:ilvl="6" w:tplc="89E48B1A">
      <w:start w:val="1"/>
      <w:numFmt w:val="bullet"/>
      <w:lvlText w:val=""/>
      <w:lvlJc w:val="left"/>
      <w:pPr>
        <w:ind w:left="5040" w:hanging="360"/>
      </w:pPr>
      <w:rPr>
        <w:rFonts w:ascii="Symbol" w:hAnsi="Symbol" w:hint="default"/>
      </w:rPr>
    </w:lvl>
    <w:lvl w:ilvl="7" w:tplc="E4EAA53C">
      <w:start w:val="1"/>
      <w:numFmt w:val="bullet"/>
      <w:lvlText w:val="o"/>
      <w:lvlJc w:val="left"/>
      <w:pPr>
        <w:ind w:left="5760" w:hanging="360"/>
      </w:pPr>
      <w:rPr>
        <w:rFonts w:ascii="Courier New" w:hAnsi="Courier New" w:hint="default"/>
      </w:rPr>
    </w:lvl>
    <w:lvl w:ilvl="8" w:tplc="688065C4">
      <w:start w:val="1"/>
      <w:numFmt w:val="bullet"/>
      <w:lvlText w:val=""/>
      <w:lvlJc w:val="left"/>
      <w:pPr>
        <w:ind w:left="6480" w:hanging="360"/>
      </w:pPr>
      <w:rPr>
        <w:rFonts w:ascii="Wingdings" w:hAnsi="Wingdings" w:hint="default"/>
      </w:rPr>
    </w:lvl>
  </w:abstractNum>
  <w:abstractNum w:abstractNumId="13" w15:restartNumberingAfterBreak="0">
    <w:nsid w:val="5097E000"/>
    <w:multiLevelType w:val="hybridMultilevel"/>
    <w:tmpl w:val="FFFFFFFF"/>
    <w:lvl w:ilvl="0" w:tplc="FB687172">
      <w:start w:val="1"/>
      <w:numFmt w:val="decimal"/>
      <w:lvlText w:val="%1."/>
      <w:lvlJc w:val="left"/>
      <w:pPr>
        <w:ind w:left="720" w:hanging="360"/>
      </w:pPr>
    </w:lvl>
    <w:lvl w:ilvl="1" w:tplc="A1943304">
      <w:start w:val="1"/>
      <w:numFmt w:val="lowerLetter"/>
      <w:lvlText w:val="%2."/>
      <w:lvlJc w:val="left"/>
      <w:pPr>
        <w:ind w:left="1440" w:hanging="360"/>
      </w:pPr>
    </w:lvl>
    <w:lvl w:ilvl="2" w:tplc="7D6C099E">
      <w:start w:val="1"/>
      <w:numFmt w:val="lowerRoman"/>
      <w:lvlText w:val="%3."/>
      <w:lvlJc w:val="right"/>
      <w:pPr>
        <w:ind w:left="2160" w:hanging="180"/>
      </w:pPr>
    </w:lvl>
    <w:lvl w:ilvl="3" w:tplc="4B3807CE">
      <w:start w:val="1"/>
      <w:numFmt w:val="decimal"/>
      <w:lvlText w:val="%4."/>
      <w:lvlJc w:val="left"/>
      <w:pPr>
        <w:ind w:left="2880" w:hanging="360"/>
      </w:pPr>
    </w:lvl>
    <w:lvl w:ilvl="4" w:tplc="EC66981A">
      <w:start w:val="1"/>
      <w:numFmt w:val="lowerLetter"/>
      <w:lvlText w:val="%5."/>
      <w:lvlJc w:val="left"/>
      <w:pPr>
        <w:ind w:left="3600" w:hanging="360"/>
      </w:pPr>
    </w:lvl>
    <w:lvl w:ilvl="5" w:tplc="89B0C2EC">
      <w:start w:val="1"/>
      <w:numFmt w:val="lowerRoman"/>
      <w:lvlText w:val="%6."/>
      <w:lvlJc w:val="right"/>
      <w:pPr>
        <w:ind w:left="4320" w:hanging="180"/>
      </w:pPr>
    </w:lvl>
    <w:lvl w:ilvl="6" w:tplc="64660B3A">
      <w:start w:val="1"/>
      <w:numFmt w:val="decimal"/>
      <w:lvlText w:val="%7."/>
      <w:lvlJc w:val="left"/>
      <w:pPr>
        <w:ind w:left="5040" w:hanging="360"/>
      </w:pPr>
    </w:lvl>
    <w:lvl w:ilvl="7" w:tplc="EBCC9210">
      <w:start w:val="1"/>
      <w:numFmt w:val="lowerLetter"/>
      <w:lvlText w:val="%8."/>
      <w:lvlJc w:val="left"/>
      <w:pPr>
        <w:ind w:left="5760" w:hanging="360"/>
      </w:pPr>
    </w:lvl>
    <w:lvl w:ilvl="8" w:tplc="F20C6644">
      <w:start w:val="1"/>
      <w:numFmt w:val="lowerRoman"/>
      <w:lvlText w:val="%9."/>
      <w:lvlJc w:val="right"/>
      <w:pPr>
        <w:ind w:left="6480" w:hanging="180"/>
      </w:pPr>
    </w:lvl>
  </w:abstractNum>
  <w:abstractNum w:abstractNumId="14" w15:restartNumberingAfterBreak="0">
    <w:nsid w:val="523455A1"/>
    <w:multiLevelType w:val="hybridMultilevel"/>
    <w:tmpl w:val="B5F0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A86AEB"/>
    <w:multiLevelType w:val="hybridMultilevel"/>
    <w:tmpl w:val="FFFFFFFF"/>
    <w:lvl w:ilvl="0" w:tplc="03B46EC6">
      <w:start w:val="1"/>
      <w:numFmt w:val="bullet"/>
      <w:lvlText w:val=""/>
      <w:lvlJc w:val="left"/>
      <w:pPr>
        <w:ind w:left="720" w:hanging="360"/>
      </w:pPr>
      <w:rPr>
        <w:rFonts w:ascii="Symbol" w:hAnsi="Symbol" w:hint="default"/>
      </w:rPr>
    </w:lvl>
    <w:lvl w:ilvl="1" w:tplc="1AE8B936">
      <w:start w:val="1"/>
      <w:numFmt w:val="bullet"/>
      <w:lvlText w:val="o"/>
      <w:lvlJc w:val="left"/>
      <w:pPr>
        <w:ind w:left="1440" w:hanging="360"/>
      </w:pPr>
      <w:rPr>
        <w:rFonts w:ascii="Courier New" w:hAnsi="Courier New" w:hint="default"/>
      </w:rPr>
    </w:lvl>
    <w:lvl w:ilvl="2" w:tplc="057A87AE">
      <w:start w:val="1"/>
      <w:numFmt w:val="bullet"/>
      <w:lvlText w:val=""/>
      <w:lvlJc w:val="left"/>
      <w:pPr>
        <w:ind w:left="2160" w:hanging="360"/>
      </w:pPr>
      <w:rPr>
        <w:rFonts w:ascii="Wingdings" w:hAnsi="Wingdings" w:hint="default"/>
      </w:rPr>
    </w:lvl>
    <w:lvl w:ilvl="3" w:tplc="C6820ADC">
      <w:start w:val="1"/>
      <w:numFmt w:val="bullet"/>
      <w:lvlText w:val=""/>
      <w:lvlJc w:val="left"/>
      <w:pPr>
        <w:ind w:left="2880" w:hanging="360"/>
      </w:pPr>
      <w:rPr>
        <w:rFonts w:ascii="Symbol" w:hAnsi="Symbol" w:hint="default"/>
      </w:rPr>
    </w:lvl>
    <w:lvl w:ilvl="4" w:tplc="E5E63696">
      <w:start w:val="1"/>
      <w:numFmt w:val="bullet"/>
      <w:lvlText w:val="o"/>
      <w:lvlJc w:val="left"/>
      <w:pPr>
        <w:ind w:left="3600" w:hanging="360"/>
      </w:pPr>
      <w:rPr>
        <w:rFonts w:ascii="Courier New" w:hAnsi="Courier New" w:hint="default"/>
      </w:rPr>
    </w:lvl>
    <w:lvl w:ilvl="5" w:tplc="7C763462">
      <w:start w:val="1"/>
      <w:numFmt w:val="bullet"/>
      <w:lvlText w:val=""/>
      <w:lvlJc w:val="left"/>
      <w:pPr>
        <w:ind w:left="4320" w:hanging="360"/>
      </w:pPr>
      <w:rPr>
        <w:rFonts w:ascii="Wingdings" w:hAnsi="Wingdings" w:hint="default"/>
      </w:rPr>
    </w:lvl>
    <w:lvl w:ilvl="6" w:tplc="DF020406">
      <w:start w:val="1"/>
      <w:numFmt w:val="bullet"/>
      <w:lvlText w:val=""/>
      <w:lvlJc w:val="left"/>
      <w:pPr>
        <w:ind w:left="5040" w:hanging="360"/>
      </w:pPr>
      <w:rPr>
        <w:rFonts w:ascii="Symbol" w:hAnsi="Symbol" w:hint="default"/>
      </w:rPr>
    </w:lvl>
    <w:lvl w:ilvl="7" w:tplc="A24A79DC">
      <w:start w:val="1"/>
      <w:numFmt w:val="bullet"/>
      <w:lvlText w:val="o"/>
      <w:lvlJc w:val="left"/>
      <w:pPr>
        <w:ind w:left="5760" w:hanging="360"/>
      </w:pPr>
      <w:rPr>
        <w:rFonts w:ascii="Courier New" w:hAnsi="Courier New" w:hint="default"/>
      </w:rPr>
    </w:lvl>
    <w:lvl w:ilvl="8" w:tplc="89002EEA">
      <w:start w:val="1"/>
      <w:numFmt w:val="bullet"/>
      <w:lvlText w:val=""/>
      <w:lvlJc w:val="left"/>
      <w:pPr>
        <w:ind w:left="6480" w:hanging="360"/>
      </w:pPr>
      <w:rPr>
        <w:rFonts w:ascii="Wingdings" w:hAnsi="Wingdings" w:hint="default"/>
      </w:rPr>
    </w:lvl>
  </w:abstractNum>
  <w:abstractNum w:abstractNumId="16" w15:restartNumberingAfterBreak="0">
    <w:nsid w:val="58352F74"/>
    <w:multiLevelType w:val="hybridMultilevel"/>
    <w:tmpl w:val="7544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1B387E"/>
    <w:multiLevelType w:val="hybridMultilevel"/>
    <w:tmpl w:val="FFFFFFFF"/>
    <w:lvl w:ilvl="0" w:tplc="494AEDBC">
      <w:start w:val="1"/>
      <w:numFmt w:val="decimal"/>
      <w:lvlText w:val="%1."/>
      <w:lvlJc w:val="left"/>
      <w:pPr>
        <w:ind w:left="720" w:hanging="360"/>
      </w:pPr>
    </w:lvl>
    <w:lvl w:ilvl="1" w:tplc="058899FE">
      <w:start w:val="1"/>
      <w:numFmt w:val="lowerLetter"/>
      <w:lvlText w:val="%2."/>
      <w:lvlJc w:val="left"/>
      <w:pPr>
        <w:ind w:left="1440" w:hanging="360"/>
      </w:pPr>
    </w:lvl>
    <w:lvl w:ilvl="2" w:tplc="35A68790">
      <w:start w:val="1"/>
      <w:numFmt w:val="lowerRoman"/>
      <w:lvlText w:val="%3."/>
      <w:lvlJc w:val="right"/>
      <w:pPr>
        <w:ind w:left="2160" w:hanging="180"/>
      </w:pPr>
    </w:lvl>
    <w:lvl w:ilvl="3" w:tplc="180AB6E8">
      <w:start w:val="1"/>
      <w:numFmt w:val="decimal"/>
      <w:lvlText w:val="%4."/>
      <w:lvlJc w:val="left"/>
      <w:pPr>
        <w:ind w:left="2880" w:hanging="360"/>
      </w:pPr>
    </w:lvl>
    <w:lvl w:ilvl="4" w:tplc="992A49A8">
      <w:start w:val="1"/>
      <w:numFmt w:val="lowerLetter"/>
      <w:lvlText w:val="%5."/>
      <w:lvlJc w:val="left"/>
      <w:pPr>
        <w:ind w:left="3600" w:hanging="360"/>
      </w:pPr>
    </w:lvl>
    <w:lvl w:ilvl="5" w:tplc="2D569C36">
      <w:start w:val="1"/>
      <w:numFmt w:val="lowerRoman"/>
      <w:lvlText w:val="%6."/>
      <w:lvlJc w:val="right"/>
      <w:pPr>
        <w:ind w:left="4320" w:hanging="180"/>
      </w:pPr>
    </w:lvl>
    <w:lvl w:ilvl="6" w:tplc="5DCA87D2">
      <w:start w:val="1"/>
      <w:numFmt w:val="decimal"/>
      <w:lvlText w:val="%7."/>
      <w:lvlJc w:val="left"/>
      <w:pPr>
        <w:ind w:left="5040" w:hanging="360"/>
      </w:pPr>
    </w:lvl>
    <w:lvl w:ilvl="7" w:tplc="0BCA9002">
      <w:start w:val="1"/>
      <w:numFmt w:val="lowerLetter"/>
      <w:lvlText w:val="%8."/>
      <w:lvlJc w:val="left"/>
      <w:pPr>
        <w:ind w:left="5760" w:hanging="360"/>
      </w:pPr>
    </w:lvl>
    <w:lvl w:ilvl="8" w:tplc="23D86272">
      <w:start w:val="1"/>
      <w:numFmt w:val="lowerRoman"/>
      <w:lvlText w:val="%9."/>
      <w:lvlJc w:val="right"/>
      <w:pPr>
        <w:ind w:left="6480" w:hanging="180"/>
      </w:pPr>
    </w:lvl>
  </w:abstractNum>
  <w:abstractNum w:abstractNumId="18" w15:restartNumberingAfterBreak="0">
    <w:nsid w:val="63068568"/>
    <w:multiLevelType w:val="hybridMultilevel"/>
    <w:tmpl w:val="FFFFFFFF"/>
    <w:lvl w:ilvl="0" w:tplc="EEF828DE">
      <w:start w:val="1"/>
      <w:numFmt w:val="bullet"/>
      <w:lvlText w:val=""/>
      <w:lvlJc w:val="left"/>
      <w:pPr>
        <w:ind w:left="720" w:hanging="360"/>
      </w:pPr>
      <w:rPr>
        <w:rFonts w:ascii="Symbol" w:hAnsi="Symbol" w:hint="default"/>
      </w:rPr>
    </w:lvl>
    <w:lvl w:ilvl="1" w:tplc="2090A0E2">
      <w:start w:val="1"/>
      <w:numFmt w:val="bullet"/>
      <w:lvlText w:val=""/>
      <w:lvlJc w:val="left"/>
      <w:pPr>
        <w:ind w:left="1440" w:hanging="360"/>
      </w:pPr>
      <w:rPr>
        <w:rFonts w:ascii="Symbol" w:hAnsi="Symbol" w:hint="default"/>
      </w:rPr>
    </w:lvl>
    <w:lvl w:ilvl="2" w:tplc="6CEC221E">
      <w:start w:val="1"/>
      <w:numFmt w:val="bullet"/>
      <w:lvlText w:val=""/>
      <w:lvlJc w:val="left"/>
      <w:pPr>
        <w:ind w:left="2160" w:hanging="360"/>
      </w:pPr>
      <w:rPr>
        <w:rFonts w:ascii="Wingdings" w:hAnsi="Wingdings" w:hint="default"/>
      </w:rPr>
    </w:lvl>
    <w:lvl w:ilvl="3" w:tplc="381CF0A0">
      <w:start w:val="1"/>
      <w:numFmt w:val="bullet"/>
      <w:lvlText w:val=""/>
      <w:lvlJc w:val="left"/>
      <w:pPr>
        <w:ind w:left="2880" w:hanging="360"/>
      </w:pPr>
      <w:rPr>
        <w:rFonts w:ascii="Symbol" w:hAnsi="Symbol" w:hint="default"/>
      </w:rPr>
    </w:lvl>
    <w:lvl w:ilvl="4" w:tplc="DA06C62C">
      <w:start w:val="1"/>
      <w:numFmt w:val="bullet"/>
      <w:lvlText w:val="o"/>
      <w:lvlJc w:val="left"/>
      <w:pPr>
        <w:ind w:left="3600" w:hanging="360"/>
      </w:pPr>
      <w:rPr>
        <w:rFonts w:ascii="Courier New" w:hAnsi="Courier New" w:hint="default"/>
      </w:rPr>
    </w:lvl>
    <w:lvl w:ilvl="5" w:tplc="3A986704">
      <w:start w:val="1"/>
      <w:numFmt w:val="bullet"/>
      <w:lvlText w:val=""/>
      <w:lvlJc w:val="left"/>
      <w:pPr>
        <w:ind w:left="4320" w:hanging="360"/>
      </w:pPr>
      <w:rPr>
        <w:rFonts w:ascii="Wingdings" w:hAnsi="Wingdings" w:hint="default"/>
      </w:rPr>
    </w:lvl>
    <w:lvl w:ilvl="6" w:tplc="686C730A">
      <w:start w:val="1"/>
      <w:numFmt w:val="bullet"/>
      <w:lvlText w:val=""/>
      <w:lvlJc w:val="left"/>
      <w:pPr>
        <w:ind w:left="5040" w:hanging="360"/>
      </w:pPr>
      <w:rPr>
        <w:rFonts w:ascii="Symbol" w:hAnsi="Symbol" w:hint="default"/>
      </w:rPr>
    </w:lvl>
    <w:lvl w:ilvl="7" w:tplc="A14670A2">
      <w:start w:val="1"/>
      <w:numFmt w:val="bullet"/>
      <w:lvlText w:val="o"/>
      <w:lvlJc w:val="left"/>
      <w:pPr>
        <w:ind w:left="5760" w:hanging="360"/>
      </w:pPr>
      <w:rPr>
        <w:rFonts w:ascii="Courier New" w:hAnsi="Courier New" w:hint="default"/>
      </w:rPr>
    </w:lvl>
    <w:lvl w:ilvl="8" w:tplc="884C4618">
      <w:start w:val="1"/>
      <w:numFmt w:val="bullet"/>
      <w:lvlText w:val=""/>
      <w:lvlJc w:val="left"/>
      <w:pPr>
        <w:ind w:left="6480" w:hanging="360"/>
      </w:pPr>
      <w:rPr>
        <w:rFonts w:ascii="Wingdings" w:hAnsi="Wingdings" w:hint="default"/>
      </w:rPr>
    </w:lvl>
  </w:abstractNum>
  <w:abstractNum w:abstractNumId="19" w15:restartNumberingAfterBreak="0">
    <w:nsid w:val="6B7A9E3A"/>
    <w:multiLevelType w:val="hybridMultilevel"/>
    <w:tmpl w:val="FFFFFFFF"/>
    <w:lvl w:ilvl="0" w:tplc="732E34EE">
      <w:start w:val="1"/>
      <w:numFmt w:val="bullet"/>
      <w:lvlText w:val=""/>
      <w:lvlJc w:val="left"/>
      <w:pPr>
        <w:ind w:left="720" w:hanging="360"/>
      </w:pPr>
      <w:rPr>
        <w:rFonts w:ascii="Symbol" w:hAnsi="Symbol" w:hint="default"/>
      </w:rPr>
    </w:lvl>
    <w:lvl w:ilvl="1" w:tplc="063C937A">
      <w:start w:val="1"/>
      <w:numFmt w:val="bullet"/>
      <w:lvlText w:val="o"/>
      <w:lvlJc w:val="left"/>
      <w:pPr>
        <w:ind w:left="1440" w:hanging="360"/>
      </w:pPr>
      <w:rPr>
        <w:rFonts w:ascii="Courier New" w:hAnsi="Courier New" w:hint="default"/>
      </w:rPr>
    </w:lvl>
    <w:lvl w:ilvl="2" w:tplc="47B07CBC">
      <w:start w:val="1"/>
      <w:numFmt w:val="bullet"/>
      <w:lvlText w:val=""/>
      <w:lvlJc w:val="left"/>
      <w:pPr>
        <w:ind w:left="2160" w:hanging="360"/>
      </w:pPr>
      <w:rPr>
        <w:rFonts w:ascii="Wingdings" w:hAnsi="Wingdings" w:hint="default"/>
      </w:rPr>
    </w:lvl>
    <w:lvl w:ilvl="3" w:tplc="A8BE0F1C">
      <w:start w:val="1"/>
      <w:numFmt w:val="bullet"/>
      <w:lvlText w:val=""/>
      <w:lvlJc w:val="left"/>
      <w:pPr>
        <w:ind w:left="2880" w:hanging="360"/>
      </w:pPr>
      <w:rPr>
        <w:rFonts w:ascii="Symbol" w:hAnsi="Symbol" w:hint="default"/>
      </w:rPr>
    </w:lvl>
    <w:lvl w:ilvl="4" w:tplc="29F2A6A6">
      <w:start w:val="1"/>
      <w:numFmt w:val="bullet"/>
      <w:lvlText w:val="o"/>
      <w:lvlJc w:val="left"/>
      <w:pPr>
        <w:ind w:left="3600" w:hanging="360"/>
      </w:pPr>
      <w:rPr>
        <w:rFonts w:ascii="Courier New" w:hAnsi="Courier New" w:hint="default"/>
      </w:rPr>
    </w:lvl>
    <w:lvl w:ilvl="5" w:tplc="B9102208">
      <w:start w:val="1"/>
      <w:numFmt w:val="bullet"/>
      <w:lvlText w:val=""/>
      <w:lvlJc w:val="left"/>
      <w:pPr>
        <w:ind w:left="4320" w:hanging="360"/>
      </w:pPr>
      <w:rPr>
        <w:rFonts w:ascii="Wingdings" w:hAnsi="Wingdings" w:hint="default"/>
      </w:rPr>
    </w:lvl>
    <w:lvl w:ilvl="6" w:tplc="EB7EE58C">
      <w:start w:val="1"/>
      <w:numFmt w:val="bullet"/>
      <w:lvlText w:val=""/>
      <w:lvlJc w:val="left"/>
      <w:pPr>
        <w:ind w:left="5040" w:hanging="360"/>
      </w:pPr>
      <w:rPr>
        <w:rFonts w:ascii="Symbol" w:hAnsi="Symbol" w:hint="default"/>
      </w:rPr>
    </w:lvl>
    <w:lvl w:ilvl="7" w:tplc="CCA0AD30">
      <w:start w:val="1"/>
      <w:numFmt w:val="bullet"/>
      <w:lvlText w:val="o"/>
      <w:lvlJc w:val="left"/>
      <w:pPr>
        <w:ind w:left="5760" w:hanging="360"/>
      </w:pPr>
      <w:rPr>
        <w:rFonts w:ascii="Courier New" w:hAnsi="Courier New" w:hint="default"/>
      </w:rPr>
    </w:lvl>
    <w:lvl w:ilvl="8" w:tplc="AD4E2618">
      <w:start w:val="1"/>
      <w:numFmt w:val="bullet"/>
      <w:lvlText w:val=""/>
      <w:lvlJc w:val="left"/>
      <w:pPr>
        <w:ind w:left="6480" w:hanging="360"/>
      </w:pPr>
      <w:rPr>
        <w:rFonts w:ascii="Wingdings" w:hAnsi="Wingdings" w:hint="default"/>
      </w:rPr>
    </w:lvl>
  </w:abstractNum>
  <w:abstractNum w:abstractNumId="20" w15:restartNumberingAfterBreak="0">
    <w:nsid w:val="6CE016D8"/>
    <w:multiLevelType w:val="hybridMultilevel"/>
    <w:tmpl w:val="FFFFFFFF"/>
    <w:lvl w:ilvl="0" w:tplc="99CEE9B8">
      <w:start w:val="1"/>
      <w:numFmt w:val="bullet"/>
      <w:lvlText w:val=""/>
      <w:lvlJc w:val="left"/>
      <w:pPr>
        <w:ind w:left="720" w:hanging="360"/>
      </w:pPr>
      <w:rPr>
        <w:rFonts w:ascii="Symbol" w:hAnsi="Symbol" w:hint="default"/>
      </w:rPr>
    </w:lvl>
    <w:lvl w:ilvl="1" w:tplc="F8BAA7A6">
      <w:start w:val="1"/>
      <w:numFmt w:val="bullet"/>
      <w:lvlText w:val="o"/>
      <w:lvlJc w:val="left"/>
      <w:pPr>
        <w:ind w:left="1440" w:hanging="360"/>
      </w:pPr>
      <w:rPr>
        <w:rFonts w:ascii="Courier New" w:hAnsi="Courier New" w:hint="default"/>
      </w:rPr>
    </w:lvl>
    <w:lvl w:ilvl="2" w:tplc="376C995E">
      <w:start w:val="1"/>
      <w:numFmt w:val="bullet"/>
      <w:lvlText w:val=""/>
      <w:lvlJc w:val="left"/>
      <w:pPr>
        <w:ind w:left="2160" w:hanging="360"/>
      </w:pPr>
      <w:rPr>
        <w:rFonts w:ascii="Wingdings" w:hAnsi="Wingdings" w:hint="default"/>
      </w:rPr>
    </w:lvl>
    <w:lvl w:ilvl="3" w:tplc="168A0A60">
      <w:start w:val="1"/>
      <w:numFmt w:val="bullet"/>
      <w:lvlText w:val=""/>
      <w:lvlJc w:val="left"/>
      <w:pPr>
        <w:ind w:left="2880" w:hanging="360"/>
      </w:pPr>
      <w:rPr>
        <w:rFonts w:ascii="Symbol" w:hAnsi="Symbol" w:hint="default"/>
      </w:rPr>
    </w:lvl>
    <w:lvl w:ilvl="4" w:tplc="705AA5C8">
      <w:start w:val="1"/>
      <w:numFmt w:val="bullet"/>
      <w:lvlText w:val="o"/>
      <w:lvlJc w:val="left"/>
      <w:pPr>
        <w:ind w:left="3600" w:hanging="360"/>
      </w:pPr>
      <w:rPr>
        <w:rFonts w:ascii="Courier New" w:hAnsi="Courier New" w:hint="default"/>
      </w:rPr>
    </w:lvl>
    <w:lvl w:ilvl="5" w:tplc="616CE1C2">
      <w:start w:val="1"/>
      <w:numFmt w:val="bullet"/>
      <w:lvlText w:val=""/>
      <w:lvlJc w:val="left"/>
      <w:pPr>
        <w:ind w:left="4320" w:hanging="360"/>
      </w:pPr>
      <w:rPr>
        <w:rFonts w:ascii="Wingdings" w:hAnsi="Wingdings" w:hint="default"/>
      </w:rPr>
    </w:lvl>
    <w:lvl w:ilvl="6" w:tplc="87A42F5C">
      <w:start w:val="1"/>
      <w:numFmt w:val="bullet"/>
      <w:lvlText w:val=""/>
      <w:lvlJc w:val="left"/>
      <w:pPr>
        <w:ind w:left="5040" w:hanging="360"/>
      </w:pPr>
      <w:rPr>
        <w:rFonts w:ascii="Symbol" w:hAnsi="Symbol" w:hint="default"/>
      </w:rPr>
    </w:lvl>
    <w:lvl w:ilvl="7" w:tplc="354AD718">
      <w:start w:val="1"/>
      <w:numFmt w:val="bullet"/>
      <w:lvlText w:val="o"/>
      <w:lvlJc w:val="left"/>
      <w:pPr>
        <w:ind w:left="5760" w:hanging="360"/>
      </w:pPr>
      <w:rPr>
        <w:rFonts w:ascii="Courier New" w:hAnsi="Courier New" w:hint="default"/>
      </w:rPr>
    </w:lvl>
    <w:lvl w:ilvl="8" w:tplc="6978C056">
      <w:start w:val="1"/>
      <w:numFmt w:val="bullet"/>
      <w:lvlText w:val=""/>
      <w:lvlJc w:val="left"/>
      <w:pPr>
        <w:ind w:left="6480" w:hanging="360"/>
      </w:pPr>
      <w:rPr>
        <w:rFonts w:ascii="Wingdings" w:hAnsi="Wingdings" w:hint="default"/>
      </w:rPr>
    </w:lvl>
  </w:abstractNum>
  <w:num w:numId="1" w16cid:durableId="786897880">
    <w:abstractNumId w:val="9"/>
  </w:num>
  <w:num w:numId="2" w16cid:durableId="905604494">
    <w:abstractNumId w:val="10"/>
  </w:num>
  <w:num w:numId="3" w16cid:durableId="33432613">
    <w:abstractNumId w:val="12"/>
  </w:num>
  <w:num w:numId="4" w16cid:durableId="1405840153">
    <w:abstractNumId w:val="7"/>
  </w:num>
  <w:num w:numId="5" w16cid:durableId="1781879415">
    <w:abstractNumId w:val="3"/>
  </w:num>
  <w:num w:numId="6" w16cid:durableId="1879926561">
    <w:abstractNumId w:val="1"/>
  </w:num>
  <w:num w:numId="7" w16cid:durableId="1879587403">
    <w:abstractNumId w:val="18"/>
  </w:num>
  <w:num w:numId="8" w16cid:durableId="934509235">
    <w:abstractNumId w:val="6"/>
  </w:num>
  <w:num w:numId="9" w16cid:durableId="1113672059">
    <w:abstractNumId w:val="19"/>
  </w:num>
  <w:num w:numId="10" w16cid:durableId="1723017180">
    <w:abstractNumId w:val="11"/>
  </w:num>
  <w:num w:numId="11" w16cid:durableId="870413840">
    <w:abstractNumId w:val="13"/>
  </w:num>
  <w:num w:numId="12" w16cid:durableId="896359364">
    <w:abstractNumId w:val="17"/>
  </w:num>
  <w:num w:numId="13" w16cid:durableId="1706517602">
    <w:abstractNumId w:val="16"/>
  </w:num>
  <w:num w:numId="14" w16cid:durableId="1089085832">
    <w:abstractNumId w:val="2"/>
  </w:num>
  <w:num w:numId="15" w16cid:durableId="1524399280">
    <w:abstractNumId w:val="14"/>
  </w:num>
  <w:num w:numId="16" w16cid:durableId="208542426">
    <w:abstractNumId w:val="0"/>
  </w:num>
  <w:num w:numId="17" w16cid:durableId="86318366">
    <w:abstractNumId w:val="20"/>
  </w:num>
  <w:num w:numId="18" w16cid:durableId="431633594">
    <w:abstractNumId w:val="15"/>
  </w:num>
  <w:num w:numId="19" w16cid:durableId="927428162">
    <w:abstractNumId w:val="5"/>
  </w:num>
  <w:num w:numId="20" w16cid:durableId="1294673039">
    <w:abstractNumId w:val="4"/>
  </w:num>
  <w:num w:numId="21" w16cid:durableId="14988864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6B"/>
    <w:rsid w:val="00001F68"/>
    <w:rsid w:val="00004A79"/>
    <w:rsid w:val="00004CB5"/>
    <w:rsid w:val="00004F1B"/>
    <w:rsid w:val="00005DB9"/>
    <w:rsid w:val="00005E43"/>
    <w:rsid w:val="00007053"/>
    <w:rsid w:val="0001236B"/>
    <w:rsid w:val="0001521D"/>
    <w:rsid w:val="0002196A"/>
    <w:rsid w:val="000228AB"/>
    <w:rsid w:val="0002468F"/>
    <w:rsid w:val="00024DA6"/>
    <w:rsid w:val="00026005"/>
    <w:rsid w:val="000273AA"/>
    <w:rsid w:val="00027473"/>
    <w:rsid w:val="000324A0"/>
    <w:rsid w:val="00032834"/>
    <w:rsid w:val="00032B27"/>
    <w:rsid w:val="000353CE"/>
    <w:rsid w:val="00036EF9"/>
    <w:rsid w:val="00037D1E"/>
    <w:rsid w:val="00041168"/>
    <w:rsid w:val="000415D4"/>
    <w:rsid w:val="00045401"/>
    <w:rsid w:val="00045951"/>
    <w:rsid w:val="00047589"/>
    <w:rsid w:val="0004765C"/>
    <w:rsid w:val="00047AEA"/>
    <w:rsid w:val="00051D94"/>
    <w:rsid w:val="00052A9A"/>
    <w:rsid w:val="00053C3F"/>
    <w:rsid w:val="00054A1D"/>
    <w:rsid w:val="00056185"/>
    <w:rsid w:val="00056C0F"/>
    <w:rsid w:val="0006110C"/>
    <w:rsid w:val="00061B0B"/>
    <w:rsid w:val="00066CEC"/>
    <w:rsid w:val="000707C2"/>
    <w:rsid w:val="00070982"/>
    <w:rsid w:val="00070CDA"/>
    <w:rsid w:val="00071324"/>
    <w:rsid w:val="00071601"/>
    <w:rsid w:val="000723A2"/>
    <w:rsid w:val="00072578"/>
    <w:rsid w:val="00072E35"/>
    <w:rsid w:val="00073E03"/>
    <w:rsid w:val="00074CF7"/>
    <w:rsid w:val="0007789C"/>
    <w:rsid w:val="00080954"/>
    <w:rsid w:val="00085894"/>
    <w:rsid w:val="00091E9A"/>
    <w:rsid w:val="000976C0"/>
    <w:rsid w:val="000A3988"/>
    <w:rsid w:val="000A399E"/>
    <w:rsid w:val="000A4C33"/>
    <w:rsid w:val="000A528C"/>
    <w:rsid w:val="000A6ABA"/>
    <w:rsid w:val="000A7601"/>
    <w:rsid w:val="000B0FB5"/>
    <w:rsid w:val="000B133E"/>
    <w:rsid w:val="000B13B0"/>
    <w:rsid w:val="000B2255"/>
    <w:rsid w:val="000B2513"/>
    <w:rsid w:val="000C0022"/>
    <w:rsid w:val="000C1509"/>
    <w:rsid w:val="000C1B0E"/>
    <w:rsid w:val="000C1F5D"/>
    <w:rsid w:val="000C23DA"/>
    <w:rsid w:val="000C2A3E"/>
    <w:rsid w:val="000C4F6D"/>
    <w:rsid w:val="000C5CE7"/>
    <w:rsid w:val="000D0437"/>
    <w:rsid w:val="000D154C"/>
    <w:rsid w:val="000D1ED0"/>
    <w:rsid w:val="000D3071"/>
    <w:rsid w:val="000D3625"/>
    <w:rsid w:val="000D3806"/>
    <w:rsid w:val="000D38A7"/>
    <w:rsid w:val="000D550A"/>
    <w:rsid w:val="000D5E27"/>
    <w:rsid w:val="000D623F"/>
    <w:rsid w:val="000D6390"/>
    <w:rsid w:val="000D7A2C"/>
    <w:rsid w:val="000E2368"/>
    <w:rsid w:val="000E2CDC"/>
    <w:rsid w:val="000E4F68"/>
    <w:rsid w:val="000E5E4E"/>
    <w:rsid w:val="000E5E9F"/>
    <w:rsid w:val="000E5FB4"/>
    <w:rsid w:val="000E6E4D"/>
    <w:rsid w:val="000F150C"/>
    <w:rsid w:val="000F4465"/>
    <w:rsid w:val="000F45DC"/>
    <w:rsid w:val="000F6504"/>
    <w:rsid w:val="001011C3"/>
    <w:rsid w:val="00101655"/>
    <w:rsid w:val="001040BA"/>
    <w:rsid w:val="0010619C"/>
    <w:rsid w:val="00110180"/>
    <w:rsid w:val="001139DF"/>
    <w:rsid w:val="001146F2"/>
    <w:rsid w:val="00122D1D"/>
    <w:rsid w:val="001239B0"/>
    <w:rsid w:val="001241A1"/>
    <w:rsid w:val="00124FD3"/>
    <w:rsid w:val="001251BD"/>
    <w:rsid w:val="0012607A"/>
    <w:rsid w:val="00131822"/>
    <w:rsid w:val="00131A71"/>
    <w:rsid w:val="00132332"/>
    <w:rsid w:val="001324BE"/>
    <w:rsid w:val="00135044"/>
    <w:rsid w:val="00136D5F"/>
    <w:rsid w:val="00140680"/>
    <w:rsid w:val="00140A36"/>
    <w:rsid w:val="00141FE2"/>
    <w:rsid w:val="001448F6"/>
    <w:rsid w:val="001455AF"/>
    <w:rsid w:val="00147B7A"/>
    <w:rsid w:val="00150E8D"/>
    <w:rsid w:val="00151891"/>
    <w:rsid w:val="001543E5"/>
    <w:rsid w:val="00154536"/>
    <w:rsid w:val="00163AC2"/>
    <w:rsid w:val="001649A3"/>
    <w:rsid w:val="0016587C"/>
    <w:rsid w:val="001708EE"/>
    <w:rsid w:val="00171DF7"/>
    <w:rsid w:val="001726E2"/>
    <w:rsid w:val="00172B7B"/>
    <w:rsid w:val="001732BB"/>
    <w:rsid w:val="001732CA"/>
    <w:rsid w:val="00174B35"/>
    <w:rsid w:val="00174FD7"/>
    <w:rsid w:val="00177A07"/>
    <w:rsid w:val="001849C1"/>
    <w:rsid w:val="00184A0A"/>
    <w:rsid w:val="00186F95"/>
    <w:rsid w:val="00190E69"/>
    <w:rsid w:val="001920CA"/>
    <w:rsid w:val="0019500D"/>
    <w:rsid w:val="00195891"/>
    <w:rsid w:val="001A0D43"/>
    <w:rsid w:val="001A26E2"/>
    <w:rsid w:val="001A4C5E"/>
    <w:rsid w:val="001A510F"/>
    <w:rsid w:val="001A7EDF"/>
    <w:rsid w:val="001B1AA8"/>
    <w:rsid w:val="001B1CAB"/>
    <w:rsid w:val="001B2536"/>
    <w:rsid w:val="001B3B52"/>
    <w:rsid w:val="001B40A0"/>
    <w:rsid w:val="001B4A0F"/>
    <w:rsid w:val="001B528F"/>
    <w:rsid w:val="001B53FD"/>
    <w:rsid w:val="001B6CE0"/>
    <w:rsid w:val="001C0974"/>
    <w:rsid w:val="001C3B77"/>
    <w:rsid w:val="001C3C9D"/>
    <w:rsid w:val="001D1A11"/>
    <w:rsid w:val="001D1F58"/>
    <w:rsid w:val="001D3E5A"/>
    <w:rsid w:val="001D4370"/>
    <w:rsid w:val="001D4B9E"/>
    <w:rsid w:val="001D5869"/>
    <w:rsid w:val="001D5FFC"/>
    <w:rsid w:val="001D78FC"/>
    <w:rsid w:val="001D7DC4"/>
    <w:rsid w:val="001F1290"/>
    <w:rsid w:val="001F145E"/>
    <w:rsid w:val="001F2649"/>
    <w:rsid w:val="001F2796"/>
    <w:rsid w:val="001F3328"/>
    <w:rsid w:val="001F3A23"/>
    <w:rsid w:val="001F3FF6"/>
    <w:rsid w:val="001F47F2"/>
    <w:rsid w:val="001F4A5A"/>
    <w:rsid w:val="00200C98"/>
    <w:rsid w:val="00201F2B"/>
    <w:rsid w:val="002059A8"/>
    <w:rsid w:val="00206F57"/>
    <w:rsid w:val="00211026"/>
    <w:rsid w:val="00212626"/>
    <w:rsid w:val="00213DF5"/>
    <w:rsid w:val="00214C14"/>
    <w:rsid w:val="002163EF"/>
    <w:rsid w:val="002220BB"/>
    <w:rsid w:val="0022270B"/>
    <w:rsid w:val="00224AC8"/>
    <w:rsid w:val="0022557E"/>
    <w:rsid w:val="00226331"/>
    <w:rsid w:val="00226B15"/>
    <w:rsid w:val="0023344F"/>
    <w:rsid w:val="00237089"/>
    <w:rsid w:val="0024239B"/>
    <w:rsid w:val="002424B6"/>
    <w:rsid w:val="002430BC"/>
    <w:rsid w:val="002432B5"/>
    <w:rsid w:val="002435F6"/>
    <w:rsid w:val="00243D19"/>
    <w:rsid w:val="00245FDC"/>
    <w:rsid w:val="00246B0F"/>
    <w:rsid w:val="00246E34"/>
    <w:rsid w:val="00247091"/>
    <w:rsid w:val="002508C2"/>
    <w:rsid w:val="00251C6F"/>
    <w:rsid w:val="00252E22"/>
    <w:rsid w:val="0025409D"/>
    <w:rsid w:val="00256236"/>
    <w:rsid w:val="0025630B"/>
    <w:rsid w:val="00257BA4"/>
    <w:rsid w:val="002603C4"/>
    <w:rsid w:val="00261D2C"/>
    <w:rsid w:val="00261EF1"/>
    <w:rsid w:val="00262944"/>
    <w:rsid w:val="00262B77"/>
    <w:rsid w:val="0026360B"/>
    <w:rsid w:val="00263818"/>
    <w:rsid w:val="00265404"/>
    <w:rsid w:val="002657A9"/>
    <w:rsid w:val="00272D43"/>
    <w:rsid w:val="00273F0F"/>
    <w:rsid w:val="00275346"/>
    <w:rsid w:val="00275517"/>
    <w:rsid w:val="00275D42"/>
    <w:rsid w:val="002766A3"/>
    <w:rsid w:val="002779E0"/>
    <w:rsid w:val="00277EAB"/>
    <w:rsid w:val="002815A1"/>
    <w:rsid w:val="00282C74"/>
    <w:rsid w:val="0028353F"/>
    <w:rsid w:val="00284630"/>
    <w:rsid w:val="00286C9C"/>
    <w:rsid w:val="002874FA"/>
    <w:rsid w:val="00287DE6"/>
    <w:rsid w:val="002916A4"/>
    <w:rsid w:val="00293D4A"/>
    <w:rsid w:val="0029413D"/>
    <w:rsid w:val="00294954"/>
    <w:rsid w:val="00294DCD"/>
    <w:rsid w:val="00297AEE"/>
    <w:rsid w:val="002A0996"/>
    <w:rsid w:val="002A6435"/>
    <w:rsid w:val="002A71CF"/>
    <w:rsid w:val="002A73FB"/>
    <w:rsid w:val="002A7877"/>
    <w:rsid w:val="002B2209"/>
    <w:rsid w:val="002B2CDE"/>
    <w:rsid w:val="002B4080"/>
    <w:rsid w:val="002B5360"/>
    <w:rsid w:val="002B5EDB"/>
    <w:rsid w:val="002B5F4E"/>
    <w:rsid w:val="002B6581"/>
    <w:rsid w:val="002C2C03"/>
    <w:rsid w:val="002C4844"/>
    <w:rsid w:val="002C5FE0"/>
    <w:rsid w:val="002C6693"/>
    <w:rsid w:val="002C6748"/>
    <w:rsid w:val="002C6CF7"/>
    <w:rsid w:val="002D0301"/>
    <w:rsid w:val="002D1BDF"/>
    <w:rsid w:val="002D4611"/>
    <w:rsid w:val="002D4C14"/>
    <w:rsid w:val="002D7F5A"/>
    <w:rsid w:val="002E0AC7"/>
    <w:rsid w:val="002E1867"/>
    <w:rsid w:val="002E5531"/>
    <w:rsid w:val="002E5860"/>
    <w:rsid w:val="002E71AB"/>
    <w:rsid w:val="002F040A"/>
    <w:rsid w:val="002F1413"/>
    <w:rsid w:val="002F1B45"/>
    <w:rsid w:val="002F4DC2"/>
    <w:rsid w:val="002F675D"/>
    <w:rsid w:val="002F7A8A"/>
    <w:rsid w:val="002F7E49"/>
    <w:rsid w:val="00300AD6"/>
    <w:rsid w:val="0030141E"/>
    <w:rsid w:val="003017FC"/>
    <w:rsid w:val="00303679"/>
    <w:rsid w:val="00306B41"/>
    <w:rsid w:val="00306BD7"/>
    <w:rsid w:val="00307959"/>
    <w:rsid w:val="00307C52"/>
    <w:rsid w:val="00310677"/>
    <w:rsid w:val="003123B3"/>
    <w:rsid w:val="00312F0E"/>
    <w:rsid w:val="003148C7"/>
    <w:rsid w:val="00314E35"/>
    <w:rsid w:val="0031610C"/>
    <w:rsid w:val="003162A4"/>
    <w:rsid w:val="00317F52"/>
    <w:rsid w:val="00317F66"/>
    <w:rsid w:val="003208B6"/>
    <w:rsid w:val="003212E6"/>
    <w:rsid w:val="00321D8E"/>
    <w:rsid w:val="00323B09"/>
    <w:rsid w:val="00325A50"/>
    <w:rsid w:val="00325CE8"/>
    <w:rsid w:val="00326B8A"/>
    <w:rsid w:val="00327973"/>
    <w:rsid w:val="00331949"/>
    <w:rsid w:val="00332682"/>
    <w:rsid w:val="003326FB"/>
    <w:rsid w:val="0033331C"/>
    <w:rsid w:val="0033696E"/>
    <w:rsid w:val="00337948"/>
    <w:rsid w:val="00337D8B"/>
    <w:rsid w:val="00341055"/>
    <w:rsid w:val="00342464"/>
    <w:rsid w:val="00350AA0"/>
    <w:rsid w:val="00350C2F"/>
    <w:rsid w:val="00351254"/>
    <w:rsid w:val="00353CC0"/>
    <w:rsid w:val="003551AC"/>
    <w:rsid w:val="003555B4"/>
    <w:rsid w:val="00355A9A"/>
    <w:rsid w:val="00356AA6"/>
    <w:rsid w:val="00360880"/>
    <w:rsid w:val="00360D6B"/>
    <w:rsid w:val="003617BC"/>
    <w:rsid w:val="0036182C"/>
    <w:rsid w:val="00361DB5"/>
    <w:rsid w:val="00361EC3"/>
    <w:rsid w:val="00362874"/>
    <w:rsid w:val="00363072"/>
    <w:rsid w:val="00363363"/>
    <w:rsid w:val="00363434"/>
    <w:rsid w:val="00366767"/>
    <w:rsid w:val="00367F0C"/>
    <w:rsid w:val="00370321"/>
    <w:rsid w:val="003722DA"/>
    <w:rsid w:val="00373930"/>
    <w:rsid w:val="00373CE4"/>
    <w:rsid w:val="00373FBD"/>
    <w:rsid w:val="00374C93"/>
    <w:rsid w:val="00375A34"/>
    <w:rsid w:val="003760F3"/>
    <w:rsid w:val="00381CF6"/>
    <w:rsid w:val="00382ED8"/>
    <w:rsid w:val="003839E0"/>
    <w:rsid w:val="00384363"/>
    <w:rsid w:val="003849CD"/>
    <w:rsid w:val="00385402"/>
    <w:rsid w:val="0038544C"/>
    <w:rsid w:val="00386B13"/>
    <w:rsid w:val="00387076"/>
    <w:rsid w:val="0038735D"/>
    <w:rsid w:val="00387642"/>
    <w:rsid w:val="003879DE"/>
    <w:rsid w:val="00392EB9"/>
    <w:rsid w:val="00395D8B"/>
    <w:rsid w:val="003A043E"/>
    <w:rsid w:val="003A077F"/>
    <w:rsid w:val="003A158B"/>
    <w:rsid w:val="003A1652"/>
    <w:rsid w:val="003A1987"/>
    <w:rsid w:val="003A2750"/>
    <w:rsid w:val="003A2A47"/>
    <w:rsid w:val="003A75DA"/>
    <w:rsid w:val="003B0C9F"/>
    <w:rsid w:val="003B1B00"/>
    <w:rsid w:val="003B2DF0"/>
    <w:rsid w:val="003B305C"/>
    <w:rsid w:val="003B3843"/>
    <w:rsid w:val="003B5792"/>
    <w:rsid w:val="003B600E"/>
    <w:rsid w:val="003B6022"/>
    <w:rsid w:val="003B6907"/>
    <w:rsid w:val="003C13F7"/>
    <w:rsid w:val="003C169B"/>
    <w:rsid w:val="003C1E81"/>
    <w:rsid w:val="003C236D"/>
    <w:rsid w:val="003C32B3"/>
    <w:rsid w:val="003C4026"/>
    <w:rsid w:val="003C78DB"/>
    <w:rsid w:val="003D07F2"/>
    <w:rsid w:val="003D67BC"/>
    <w:rsid w:val="003D7883"/>
    <w:rsid w:val="003E04BF"/>
    <w:rsid w:val="003E1EAA"/>
    <w:rsid w:val="003E2FF7"/>
    <w:rsid w:val="003E5A8D"/>
    <w:rsid w:val="003E5C40"/>
    <w:rsid w:val="003E65F9"/>
    <w:rsid w:val="003E6B4C"/>
    <w:rsid w:val="003E7810"/>
    <w:rsid w:val="003E7A4B"/>
    <w:rsid w:val="003E7B3F"/>
    <w:rsid w:val="003F0B51"/>
    <w:rsid w:val="003F219C"/>
    <w:rsid w:val="003F23F9"/>
    <w:rsid w:val="003F427C"/>
    <w:rsid w:val="003F4869"/>
    <w:rsid w:val="003F4AE2"/>
    <w:rsid w:val="003F4D12"/>
    <w:rsid w:val="00401037"/>
    <w:rsid w:val="00401AB0"/>
    <w:rsid w:val="00401E62"/>
    <w:rsid w:val="00401EFC"/>
    <w:rsid w:val="004038DE"/>
    <w:rsid w:val="00405F7C"/>
    <w:rsid w:val="0040601E"/>
    <w:rsid w:val="0040663B"/>
    <w:rsid w:val="00407AE3"/>
    <w:rsid w:val="004112EF"/>
    <w:rsid w:val="00411E60"/>
    <w:rsid w:val="00413B92"/>
    <w:rsid w:val="00420079"/>
    <w:rsid w:val="00420FDF"/>
    <w:rsid w:val="00422042"/>
    <w:rsid w:val="00423329"/>
    <w:rsid w:val="00423C5E"/>
    <w:rsid w:val="00424221"/>
    <w:rsid w:val="004247EB"/>
    <w:rsid w:val="004278EA"/>
    <w:rsid w:val="00427B87"/>
    <w:rsid w:val="004320FF"/>
    <w:rsid w:val="00432665"/>
    <w:rsid w:val="00434392"/>
    <w:rsid w:val="004346FD"/>
    <w:rsid w:val="0043629C"/>
    <w:rsid w:val="00436DB5"/>
    <w:rsid w:val="004373ED"/>
    <w:rsid w:val="00440399"/>
    <w:rsid w:val="0044367B"/>
    <w:rsid w:val="00444391"/>
    <w:rsid w:val="00451248"/>
    <w:rsid w:val="0045204B"/>
    <w:rsid w:val="004543FB"/>
    <w:rsid w:val="004546E4"/>
    <w:rsid w:val="00455288"/>
    <w:rsid w:val="004647FA"/>
    <w:rsid w:val="00465B72"/>
    <w:rsid w:val="0046757C"/>
    <w:rsid w:val="004705B7"/>
    <w:rsid w:val="0047329A"/>
    <w:rsid w:val="00475C6D"/>
    <w:rsid w:val="004826DB"/>
    <w:rsid w:val="0048295D"/>
    <w:rsid w:val="00483513"/>
    <w:rsid w:val="00484DB0"/>
    <w:rsid w:val="0048715A"/>
    <w:rsid w:val="00491535"/>
    <w:rsid w:val="00492638"/>
    <w:rsid w:val="004937D6"/>
    <w:rsid w:val="00494168"/>
    <w:rsid w:val="00494A76"/>
    <w:rsid w:val="00497988"/>
    <w:rsid w:val="004A0940"/>
    <w:rsid w:val="004A16D7"/>
    <w:rsid w:val="004A18F5"/>
    <w:rsid w:val="004A397A"/>
    <w:rsid w:val="004A65B3"/>
    <w:rsid w:val="004A65F0"/>
    <w:rsid w:val="004A7985"/>
    <w:rsid w:val="004B1154"/>
    <w:rsid w:val="004B1AD4"/>
    <w:rsid w:val="004B270E"/>
    <w:rsid w:val="004B29D0"/>
    <w:rsid w:val="004B2F9C"/>
    <w:rsid w:val="004B45D5"/>
    <w:rsid w:val="004B5700"/>
    <w:rsid w:val="004B5AFC"/>
    <w:rsid w:val="004B5FC2"/>
    <w:rsid w:val="004B618F"/>
    <w:rsid w:val="004B68DB"/>
    <w:rsid w:val="004B72B8"/>
    <w:rsid w:val="004C0B86"/>
    <w:rsid w:val="004C25C6"/>
    <w:rsid w:val="004C6876"/>
    <w:rsid w:val="004D0F8A"/>
    <w:rsid w:val="004D17E6"/>
    <w:rsid w:val="004D3B07"/>
    <w:rsid w:val="004D4A81"/>
    <w:rsid w:val="004D4B44"/>
    <w:rsid w:val="004D7C78"/>
    <w:rsid w:val="004E0B36"/>
    <w:rsid w:val="004E15BC"/>
    <w:rsid w:val="004E32BA"/>
    <w:rsid w:val="004E371F"/>
    <w:rsid w:val="004E41DC"/>
    <w:rsid w:val="004E41F2"/>
    <w:rsid w:val="004E5888"/>
    <w:rsid w:val="004E58B3"/>
    <w:rsid w:val="004E702E"/>
    <w:rsid w:val="004E759C"/>
    <w:rsid w:val="004F109C"/>
    <w:rsid w:val="004F3E47"/>
    <w:rsid w:val="004F4EFE"/>
    <w:rsid w:val="004F5C45"/>
    <w:rsid w:val="004F5EBD"/>
    <w:rsid w:val="004F66B9"/>
    <w:rsid w:val="004F7B33"/>
    <w:rsid w:val="00502274"/>
    <w:rsid w:val="005022EE"/>
    <w:rsid w:val="005039C7"/>
    <w:rsid w:val="00505A7B"/>
    <w:rsid w:val="00506250"/>
    <w:rsid w:val="00506523"/>
    <w:rsid w:val="00507BD1"/>
    <w:rsid w:val="005101AD"/>
    <w:rsid w:val="005111CE"/>
    <w:rsid w:val="00511C36"/>
    <w:rsid w:val="00513906"/>
    <w:rsid w:val="00522666"/>
    <w:rsid w:val="005227CD"/>
    <w:rsid w:val="005249E9"/>
    <w:rsid w:val="00527CEB"/>
    <w:rsid w:val="00530B43"/>
    <w:rsid w:val="00530E88"/>
    <w:rsid w:val="005326A2"/>
    <w:rsid w:val="005330B5"/>
    <w:rsid w:val="00533F1D"/>
    <w:rsid w:val="00535096"/>
    <w:rsid w:val="00536715"/>
    <w:rsid w:val="005368C2"/>
    <w:rsid w:val="005373BD"/>
    <w:rsid w:val="0053785E"/>
    <w:rsid w:val="0054262B"/>
    <w:rsid w:val="0054695E"/>
    <w:rsid w:val="00546D1C"/>
    <w:rsid w:val="00547976"/>
    <w:rsid w:val="00552150"/>
    <w:rsid w:val="00552E5D"/>
    <w:rsid w:val="00553BC9"/>
    <w:rsid w:val="005564D2"/>
    <w:rsid w:val="00556642"/>
    <w:rsid w:val="0055680C"/>
    <w:rsid w:val="00556A90"/>
    <w:rsid w:val="00556B8D"/>
    <w:rsid w:val="00561427"/>
    <w:rsid w:val="0056168C"/>
    <w:rsid w:val="0056481F"/>
    <w:rsid w:val="005648E8"/>
    <w:rsid w:val="0056660B"/>
    <w:rsid w:val="005666E0"/>
    <w:rsid w:val="00566765"/>
    <w:rsid w:val="00572665"/>
    <w:rsid w:val="0057668C"/>
    <w:rsid w:val="005802E2"/>
    <w:rsid w:val="005852C4"/>
    <w:rsid w:val="00585FB1"/>
    <w:rsid w:val="00587032"/>
    <w:rsid w:val="005874BE"/>
    <w:rsid w:val="005948D0"/>
    <w:rsid w:val="00595257"/>
    <w:rsid w:val="005965F3"/>
    <w:rsid w:val="005967BE"/>
    <w:rsid w:val="005A036E"/>
    <w:rsid w:val="005A3DC1"/>
    <w:rsid w:val="005A45B2"/>
    <w:rsid w:val="005A56A2"/>
    <w:rsid w:val="005A607C"/>
    <w:rsid w:val="005B135A"/>
    <w:rsid w:val="005B1538"/>
    <w:rsid w:val="005B44B9"/>
    <w:rsid w:val="005B48EB"/>
    <w:rsid w:val="005B4C6D"/>
    <w:rsid w:val="005B6691"/>
    <w:rsid w:val="005B740F"/>
    <w:rsid w:val="005B783E"/>
    <w:rsid w:val="005C1450"/>
    <w:rsid w:val="005C2E15"/>
    <w:rsid w:val="005C4BA4"/>
    <w:rsid w:val="005C513F"/>
    <w:rsid w:val="005C5528"/>
    <w:rsid w:val="005C6E21"/>
    <w:rsid w:val="005D1EED"/>
    <w:rsid w:val="005D219F"/>
    <w:rsid w:val="005D231D"/>
    <w:rsid w:val="005D3194"/>
    <w:rsid w:val="005D339E"/>
    <w:rsid w:val="005D3510"/>
    <w:rsid w:val="005D4111"/>
    <w:rsid w:val="005D7DD8"/>
    <w:rsid w:val="005E0C98"/>
    <w:rsid w:val="005E1000"/>
    <w:rsid w:val="005E17A5"/>
    <w:rsid w:val="005E25D3"/>
    <w:rsid w:val="005E3CE3"/>
    <w:rsid w:val="005E48DF"/>
    <w:rsid w:val="005E4BD0"/>
    <w:rsid w:val="005E75E7"/>
    <w:rsid w:val="005F2237"/>
    <w:rsid w:val="005F26AE"/>
    <w:rsid w:val="005F26FF"/>
    <w:rsid w:val="005F38BE"/>
    <w:rsid w:val="005F5BD1"/>
    <w:rsid w:val="005F72D6"/>
    <w:rsid w:val="005F79E5"/>
    <w:rsid w:val="005F7F18"/>
    <w:rsid w:val="0060350E"/>
    <w:rsid w:val="0061025B"/>
    <w:rsid w:val="00610D40"/>
    <w:rsid w:val="00611880"/>
    <w:rsid w:val="006168BF"/>
    <w:rsid w:val="00620CC3"/>
    <w:rsid w:val="00621709"/>
    <w:rsid w:val="0062181B"/>
    <w:rsid w:val="006219AA"/>
    <w:rsid w:val="006228AF"/>
    <w:rsid w:val="006239B1"/>
    <w:rsid w:val="006301AE"/>
    <w:rsid w:val="00630CEE"/>
    <w:rsid w:val="0063321B"/>
    <w:rsid w:val="00634790"/>
    <w:rsid w:val="00635EF5"/>
    <w:rsid w:val="00636E44"/>
    <w:rsid w:val="00640A5D"/>
    <w:rsid w:val="006411A3"/>
    <w:rsid w:val="00642B3F"/>
    <w:rsid w:val="00642C5C"/>
    <w:rsid w:val="0064348E"/>
    <w:rsid w:val="00643A05"/>
    <w:rsid w:val="00644943"/>
    <w:rsid w:val="00644E31"/>
    <w:rsid w:val="00646404"/>
    <w:rsid w:val="00650FA4"/>
    <w:rsid w:val="00651522"/>
    <w:rsid w:val="00651CBD"/>
    <w:rsid w:val="0065623E"/>
    <w:rsid w:val="006565FD"/>
    <w:rsid w:val="00661997"/>
    <w:rsid w:val="00661A4E"/>
    <w:rsid w:val="00662FE7"/>
    <w:rsid w:val="0066366D"/>
    <w:rsid w:val="006636FF"/>
    <w:rsid w:val="0066398C"/>
    <w:rsid w:val="00666EE4"/>
    <w:rsid w:val="0066789E"/>
    <w:rsid w:val="00670EFE"/>
    <w:rsid w:val="006743E6"/>
    <w:rsid w:val="0067591B"/>
    <w:rsid w:val="006764B8"/>
    <w:rsid w:val="00676B16"/>
    <w:rsid w:val="00677D42"/>
    <w:rsid w:val="006809D8"/>
    <w:rsid w:val="0068318E"/>
    <w:rsid w:val="006871AB"/>
    <w:rsid w:val="0068754B"/>
    <w:rsid w:val="0068792D"/>
    <w:rsid w:val="006907B0"/>
    <w:rsid w:val="00691C29"/>
    <w:rsid w:val="00692C06"/>
    <w:rsid w:val="006961FF"/>
    <w:rsid w:val="006A0E21"/>
    <w:rsid w:val="006A1356"/>
    <w:rsid w:val="006A348C"/>
    <w:rsid w:val="006A42AD"/>
    <w:rsid w:val="006A64F1"/>
    <w:rsid w:val="006A6DC1"/>
    <w:rsid w:val="006A7D2F"/>
    <w:rsid w:val="006B012A"/>
    <w:rsid w:val="006B1454"/>
    <w:rsid w:val="006B1AF7"/>
    <w:rsid w:val="006B359E"/>
    <w:rsid w:val="006B3AAB"/>
    <w:rsid w:val="006B3DB5"/>
    <w:rsid w:val="006B53DD"/>
    <w:rsid w:val="006B5A33"/>
    <w:rsid w:val="006B6A58"/>
    <w:rsid w:val="006C1A80"/>
    <w:rsid w:val="006C1D21"/>
    <w:rsid w:val="006C3242"/>
    <w:rsid w:val="006C3AC4"/>
    <w:rsid w:val="006C4A42"/>
    <w:rsid w:val="006D2A36"/>
    <w:rsid w:val="006D2E8E"/>
    <w:rsid w:val="006D3901"/>
    <w:rsid w:val="006D5476"/>
    <w:rsid w:val="006D6950"/>
    <w:rsid w:val="006D6BD8"/>
    <w:rsid w:val="006D7A6E"/>
    <w:rsid w:val="006E02CF"/>
    <w:rsid w:val="006E0342"/>
    <w:rsid w:val="006E1B97"/>
    <w:rsid w:val="006E4B02"/>
    <w:rsid w:val="006E5ABB"/>
    <w:rsid w:val="006F079C"/>
    <w:rsid w:val="006F11AF"/>
    <w:rsid w:val="006F1602"/>
    <w:rsid w:val="006F352C"/>
    <w:rsid w:val="006F6390"/>
    <w:rsid w:val="006F675B"/>
    <w:rsid w:val="006F7128"/>
    <w:rsid w:val="006F77EF"/>
    <w:rsid w:val="00700171"/>
    <w:rsid w:val="00700691"/>
    <w:rsid w:val="00706817"/>
    <w:rsid w:val="007117EF"/>
    <w:rsid w:val="007127C8"/>
    <w:rsid w:val="007141DA"/>
    <w:rsid w:val="00716AC4"/>
    <w:rsid w:val="00717995"/>
    <w:rsid w:val="0072001E"/>
    <w:rsid w:val="00721A95"/>
    <w:rsid w:val="00722BD5"/>
    <w:rsid w:val="007238A7"/>
    <w:rsid w:val="007241DC"/>
    <w:rsid w:val="00727D95"/>
    <w:rsid w:val="007305B1"/>
    <w:rsid w:val="00733B50"/>
    <w:rsid w:val="00733CB6"/>
    <w:rsid w:val="007341A3"/>
    <w:rsid w:val="00735A7D"/>
    <w:rsid w:val="007365FB"/>
    <w:rsid w:val="00736F05"/>
    <w:rsid w:val="007402AF"/>
    <w:rsid w:val="00740586"/>
    <w:rsid w:val="00740A7D"/>
    <w:rsid w:val="007437D7"/>
    <w:rsid w:val="007467C9"/>
    <w:rsid w:val="00753165"/>
    <w:rsid w:val="0075418B"/>
    <w:rsid w:val="00755065"/>
    <w:rsid w:val="0075541F"/>
    <w:rsid w:val="00757206"/>
    <w:rsid w:val="007615EF"/>
    <w:rsid w:val="00761721"/>
    <w:rsid w:val="007629FD"/>
    <w:rsid w:val="00766267"/>
    <w:rsid w:val="0076637E"/>
    <w:rsid w:val="007707D7"/>
    <w:rsid w:val="00772D6E"/>
    <w:rsid w:val="0077437B"/>
    <w:rsid w:val="0077440D"/>
    <w:rsid w:val="00776FCB"/>
    <w:rsid w:val="00780397"/>
    <w:rsid w:val="007810CA"/>
    <w:rsid w:val="0078118D"/>
    <w:rsid w:val="0078227E"/>
    <w:rsid w:val="007842D8"/>
    <w:rsid w:val="00786549"/>
    <w:rsid w:val="007925F3"/>
    <w:rsid w:val="00793726"/>
    <w:rsid w:val="007A152D"/>
    <w:rsid w:val="007A1EB9"/>
    <w:rsid w:val="007A35A2"/>
    <w:rsid w:val="007A3AC2"/>
    <w:rsid w:val="007A557D"/>
    <w:rsid w:val="007A623F"/>
    <w:rsid w:val="007A6FAD"/>
    <w:rsid w:val="007B1076"/>
    <w:rsid w:val="007B19CA"/>
    <w:rsid w:val="007B203B"/>
    <w:rsid w:val="007B3F61"/>
    <w:rsid w:val="007B55FA"/>
    <w:rsid w:val="007C02A0"/>
    <w:rsid w:val="007C26EA"/>
    <w:rsid w:val="007C5771"/>
    <w:rsid w:val="007C7C33"/>
    <w:rsid w:val="007D0B5B"/>
    <w:rsid w:val="007D1233"/>
    <w:rsid w:val="007D3799"/>
    <w:rsid w:val="007D3B51"/>
    <w:rsid w:val="007D400F"/>
    <w:rsid w:val="007D6CD1"/>
    <w:rsid w:val="007E0F3C"/>
    <w:rsid w:val="007E18BF"/>
    <w:rsid w:val="007E1BA9"/>
    <w:rsid w:val="007E2632"/>
    <w:rsid w:val="007E38B4"/>
    <w:rsid w:val="007E47FA"/>
    <w:rsid w:val="007E4B31"/>
    <w:rsid w:val="007E5331"/>
    <w:rsid w:val="007E7221"/>
    <w:rsid w:val="007F03BF"/>
    <w:rsid w:val="007F0BE3"/>
    <w:rsid w:val="007F1AD0"/>
    <w:rsid w:val="007F2317"/>
    <w:rsid w:val="007F3E0E"/>
    <w:rsid w:val="007F58BF"/>
    <w:rsid w:val="007F5A8B"/>
    <w:rsid w:val="007F66C8"/>
    <w:rsid w:val="007F6F26"/>
    <w:rsid w:val="007F7DED"/>
    <w:rsid w:val="00801A66"/>
    <w:rsid w:val="00801AB6"/>
    <w:rsid w:val="00803024"/>
    <w:rsid w:val="008048A2"/>
    <w:rsid w:val="00810198"/>
    <w:rsid w:val="00810CE2"/>
    <w:rsid w:val="0081275B"/>
    <w:rsid w:val="008140C0"/>
    <w:rsid w:val="0081621E"/>
    <w:rsid w:val="0082038E"/>
    <w:rsid w:val="00820BCD"/>
    <w:rsid w:val="00822F10"/>
    <w:rsid w:val="00824837"/>
    <w:rsid w:val="0082779D"/>
    <w:rsid w:val="008279B0"/>
    <w:rsid w:val="0083018F"/>
    <w:rsid w:val="0083076C"/>
    <w:rsid w:val="00830E0B"/>
    <w:rsid w:val="0083522C"/>
    <w:rsid w:val="00835C42"/>
    <w:rsid w:val="00836C25"/>
    <w:rsid w:val="0084075D"/>
    <w:rsid w:val="00842076"/>
    <w:rsid w:val="0084234F"/>
    <w:rsid w:val="00843DDA"/>
    <w:rsid w:val="00844FDA"/>
    <w:rsid w:val="00845097"/>
    <w:rsid w:val="00845590"/>
    <w:rsid w:val="00846820"/>
    <w:rsid w:val="008474EA"/>
    <w:rsid w:val="0085120B"/>
    <w:rsid w:val="00852B45"/>
    <w:rsid w:val="00853296"/>
    <w:rsid w:val="008554CD"/>
    <w:rsid w:val="008615A7"/>
    <w:rsid w:val="008640E2"/>
    <w:rsid w:val="00864FD9"/>
    <w:rsid w:val="008663E3"/>
    <w:rsid w:val="0086760E"/>
    <w:rsid w:val="00867D2E"/>
    <w:rsid w:val="00871751"/>
    <w:rsid w:val="008740BB"/>
    <w:rsid w:val="00874795"/>
    <w:rsid w:val="008804C4"/>
    <w:rsid w:val="0088337A"/>
    <w:rsid w:val="00883622"/>
    <w:rsid w:val="00884F76"/>
    <w:rsid w:val="00885382"/>
    <w:rsid w:val="00885AC5"/>
    <w:rsid w:val="00886FF4"/>
    <w:rsid w:val="00887847"/>
    <w:rsid w:val="00890EBD"/>
    <w:rsid w:val="00890F61"/>
    <w:rsid w:val="008923E0"/>
    <w:rsid w:val="008926E7"/>
    <w:rsid w:val="00892ED6"/>
    <w:rsid w:val="00893B50"/>
    <w:rsid w:val="008951DC"/>
    <w:rsid w:val="0089681A"/>
    <w:rsid w:val="00896E04"/>
    <w:rsid w:val="008A06A8"/>
    <w:rsid w:val="008A0F95"/>
    <w:rsid w:val="008A5578"/>
    <w:rsid w:val="008A5BF1"/>
    <w:rsid w:val="008A6054"/>
    <w:rsid w:val="008B0233"/>
    <w:rsid w:val="008B2A91"/>
    <w:rsid w:val="008B3EE8"/>
    <w:rsid w:val="008B46EC"/>
    <w:rsid w:val="008B4E6F"/>
    <w:rsid w:val="008B535B"/>
    <w:rsid w:val="008B6BD9"/>
    <w:rsid w:val="008C1570"/>
    <w:rsid w:val="008C230E"/>
    <w:rsid w:val="008C4EC7"/>
    <w:rsid w:val="008C507B"/>
    <w:rsid w:val="008C77AD"/>
    <w:rsid w:val="008D1016"/>
    <w:rsid w:val="008D1A37"/>
    <w:rsid w:val="008D2182"/>
    <w:rsid w:val="008D46D6"/>
    <w:rsid w:val="008D56C6"/>
    <w:rsid w:val="008D5A39"/>
    <w:rsid w:val="008D6FB7"/>
    <w:rsid w:val="008D7D38"/>
    <w:rsid w:val="008E1299"/>
    <w:rsid w:val="008E2B68"/>
    <w:rsid w:val="008E4921"/>
    <w:rsid w:val="008E5F7B"/>
    <w:rsid w:val="008E6952"/>
    <w:rsid w:val="008E6A3D"/>
    <w:rsid w:val="008F1837"/>
    <w:rsid w:val="008F2EF0"/>
    <w:rsid w:val="008F53F3"/>
    <w:rsid w:val="008F5F85"/>
    <w:rsid w:val="009002A5"/>
    <w:rsid w:val="0090141D"/>
    <w:rsid w:val="00902544"/>
    <w:rsid w:val="00902E78"/>
    <w:rsid w:val="009037E9"/>
    <w:rsid w:val="0090473C"/>
    <w:rsid w:val="009062AF"/>
    <w:rsid w:val="009064FD"/>
    <w:rsid w:val="009107FE"/>
    <w:rsid w:val="00910E99"/>
    <w:rsid w:val="00911CDE"/>
    <w:rsid w:val="0091209D"/>
    <w:rsid w:val="0091294C"/>
    <w:rsid w:val="00912A66"/>
    <w:rsid w:val="00912DD4"/>
    <w:rsid w:val="009142B9"/>
    <w:rsid w:val="009169E1"/>
    <w:rsid w:val="00920B9C"/>
    <w:rsid w:val="00922AC9"/>
    <w:rsid w:val="00923F37"/>
    <w:rsid w:val="00924CE5"/>
    <w:rsid w:val="00930AD1"/>
    <w:rsid w:val="00931A5C"/>
    <w:rsid w:val="009322DD"/>
    <w:rsid w:val="009332C9"/>
    <w:rsid w:val="00934E81"/>
    <w:rsid w:val="009357D1"/>
    <w:rsid w:val="00936A80"/>
    <w:rsid w:val="00936AB1"/>
    <w:rsid w:val="00950719"/>
    <w:rsid w:val="0095428F"/>
    <w:rsid w:val="0095609C"/>
    <w:rsid w:val="009561E5"/>
    <w:rsid w:val="00957D03"/>
    <w:rsid w:val="00960089"/>
    <w:rsid w:val="009607F2"/>
    <w:rsid w:val="009615AE"/>
    <w:rsid w:val="009656EA"/>
    <w:rsid w:val="00966B18"/>
    <w:rsid w:val="009716BA"/>
    <w:rsid w:val="009728B2"/>
    <w:rsid w:val="00973C0A"/>
    <w:rsid w:val="00973C60"/>
    <w:rsid w:val="00974D48"/>
    <w:rsid w:val="00976DC2"/>
    <w:rsid w:val="00980F9E"/>
    <w:rsid w:val="00982BCC"/>
    <w:rsid w:val="009831A1"/>
    <w:rsid w:val="009831AC"/>
    <w:rsid w:val="00984E48"/>
    <w:rsid w:val="009861C4"/>
    <w:rsid w:val="0098660A"/>
    <w:rsid w:val="0099011D"/>
    <w:rsid w:val="00992635"/>
    <w:rsid w:val="00992D85"/>
    <w:rsid w:val="00994197"/>
    <w:rsid w:val="0099465B"/>
    <w:rsid w:val="00994C7C"/>
    <w:rsid w:val="009950CF"/>
    <w:rsid w:val="00996738"/>
    <w:rsid w:val="00997783"/>
    <w:rsid w:val="009A0B1B"/>
    <w:rsid w:val="009A0FC7"/>
    <w:rsid w:val="009A4749"/>
    <w:rsid w:val="009A50B7"/>
    <w:rsid w:val="009A543F"/>
    <w:rsid w:val="009A76CE"/>
    <w:rsid w:val="009A7906"/>
    <w:rsid w:val="009A7A79"/>
    <w:rsid w:val="009B11DE"/>
    <w:rsid w:val="009B1432"/>
    <w:rsid w:val="009B245C"/>
    <w:rsid w:val="009B4202"/>
    <w:rsid w:val="009B46CF"/>
    <w:rsid w:val="009B6E69"/>
    <w:rsid w:val="009B789D"/>
    <w:rsid w:val="009B7A54"/>
    <w:rsid w:val="009B7DE9"/>
    <w:rsid w:val="009C26DF"/>
    <w:rsid w:val="009C5A45"/>
    <w:rsid w:val="009C72E2"/>
    <w:rsid w:val="009D0849"/>
    <w:rsid w:val="009D4674"/>
    <w:rsid w:val="009D5096"/>
    <w:rsid w:val="009D79FB"/>
    <w:rsid w:val="009E1CD7"/>
    <w:rsid w:val="009E3E4C"/>
    <w:rsid w:val="009F15B6"/>
    <w:rsid w:val="009F1D42"/>
    <w:rsid w:val="009F2A8B"/>
    <w:rsid w:val="009F3788"/>
    <w:rsid w:val="009F3F84"/>
    <w:rsid w:val="009F4F24"/>
    <w:rsid w:val="009F66E7"/>
    <w:rsid w:val="009F7D8F"/>
    <w:rsid w:val="00A00B7E"/>
    <w:rsid w:val="00A0190F"/>
    <w:rsid w:val="00A02B1A"/>
    <w:rsid w:val="00A02F8F"/>
    <w:rsid w:val="00A03D3B"/>
    <w:rsid w:val="00A0407F"/>
    <w:rsid w:val="00A0425C"/>
    <w:rsid w:val="00A05424"/>
    <w:rsid w:val="00A05FEA"/>
    <w:rsid w:val="00A06E72"/>
    <w:rsid w:val="00A10754"/>
    <w:rsid w:val="00A10906"/>
    <w:rsid w:val="00A10DB1"/>
    <w:rsid w:val="00A11D0A"/>
    <w:rsid w:val="00A13C04"/>
    <w:rsid w:val="00A15599"/>
    <w:rsid w:val="00A16579"/>
    <w:rsid w:val="00A17170"/>
    <w:rsid w:val="00A175DE"/>
    <w:rsid w:val="00A17BAD"/>
    <w:rsid w:val="00A2216B"/>
    <w:rsid w:val="00A221A3"/>
    <w:rsid w:val="00A23F4C"/>
    <w:rsid w:val="00A26925"/>
    <w:rsid w:val="00A27C18"/>
    <w:rsid w:val="00A33AE3"/>
    <w:rsid w:val="00A343E8"/>
    <w:rsid w:val="00A34655"/>
    <w:rsid w:val="00A3489A"/>
    <w:rsid w:val="00A34F2A"/>
    <w:rsid w:val="00A3522B"/>
    <w:rsid w:val="00A35649"/>
    <w:rsid w:val="00A35DDC"/>
    <w:rsid w:val="00A37B83"/>
    <w:rsid w:val="00A40635"/>
    <w:rsid w:val="00A41972"/>
    <w:rsid w:val="00A41A1C"/>
    <w:rsid w:val="00A41B53"/>
    <w:rsid w:val="00A43D3F"/>
    <w:rsid w:val="00A443D5"/>
    <w:rsid w:val="00A44CAC"/>
    <w:rsid w:val="00A45814"/>
    <w:rsid w:val="00A5391F"/>
    <w:rsid w:val="00A55F78"/>
    <w:rsid w:val="00A562FC"/>
    <w:rsid w:val="00A56743"/>
    <w:rsid w:val="00A6131F"/>
    <w:rsid w:val="00A665D5"/>
    <w:rsid w:val="00A677DA"/>
    <w:rsid w:val="00A7046D"/>
    <w:rsid w:val="00A72B24"/>
    <w:rsid w:val="00A74535"/>
    <w:rsid w:val="00A74B21"/>
    <w:rsid w:val="00A7505C"/>
    <w:rsid w:val="00A80E24"/>
    <w:rsid w:val="00A856C4"/>
    <w:rsid w:val="00A92AEA"/>
    <w:rsid w:val="00A969B2"/>
    <w:rsid w:val="00AA0045"/>
    <w:rsid w:val="00AA0583"/>
    <w:rsid w:val="00AA0F0A"/>
    <w:rsid w:val="00AA1874"/>
    <w:rsid w:val="00AA32E7"/>
    <w:rsid w:val="00AA587B"/>
    <w:rsid w:val="00AB21DD"/>
    <w:rsid w:val="00AB228F"/>
    <w:rsid w:val="00AB25D4"/>
    <w:rsid w:val="00AB5E8A"/>
    <w:rsid w:val="00AC258D"/>
    <w:rsid w:val="00AC360E"/>
    <w:rsid w:val="00AC4486"/>
    <w:rsid w:val="00AD4D99"/>
    <w:rsid w:val="00AD6443"/>
    <w:rsid w:val="00AD6A8E"/>
    <w:rsid w:val="00AD6CB7"/>
    <w:rsid w:val="00AD75C5"/>
    <w:rsid w:val="00AD7C11"/>
    <w:rsid w:val="00AE0069"/>
    <w:rsid w:val="00AE0DBB"/>
    <w:rsid w:val="00AE3C39"/>
    <w:rsid w:val="00AF2762"/>
    <w:rsid w:val="00AF2DD8"/>
    <w:rsid w:val="00AF2F78"/>
    <w:rsid w:val="00AF3281"/>
    <w:rsid w:val="00AF3552"/>
    <w:rsid w:val="00AF7B6B"/>
    <w:rsid w:val="00B025BA"/>
    <w:rsid w:val="00B066A9"/>
    <w:rsid w:val="00B07296"/>
    <w:rsid w:val="00B10301"/>
    <w:rsid w:val="00B10B39"/>
    <w:rsid w:val="00B110EB"/>
    <w:rsid w:val="00B12A72"/>
    <w:rsid w:val="00B13146"/>
    <w:rsid w:val="00B13E0C"/>
    <w:rsid w:val="00B14167"/>
    <w:rsid w:val="00B150C3"/>
    <w:rsid w:val="00B15CDE"/>
    <w:rsid w:val="00B23F52"/>
    <w:rsid w:val="00B23FBD"/>
    <w:rsid w:val="00B272BB"/>
    <w:rsid w:val="00B3197C"/>
    <w:rsid w:val="00B33C7E"/>
    <w:rsid w:val="00B33E02"/>
    <w:rsid w:val="00B341FB"/>
    <w:rsid w:val="00B348A7"/>
    <w:rsid w:val="00B36343"/>
    <w:rsid w:val="00B364F4"/>
    <w:rsid w:val="00B41078"/>
    <w:rsid w:val="00B440B9"/>
    <w:rsid w:val="00B44662"/>
    <w:rsid w:val="00B449C9"/>
    <w:rsid w:val="00B45399"/>
    <w:rsid w:val="00B51638"/>
    <w:rsid w:val="00B52245"/>
    <w:rsid w:val="00B53F8C"/>
    <w:rsid w:val="00B54376"/>
    <w:rsid w:val="00B56F1B"/>
    <w:rsid w:val="00B57544"/>
    <w:rsid w:val="00B578EA"/>
    <w:rsid w:val="00B6039B"/>
    <w:rsid w:val="00B61469"/>
    <w:rsid w:val="00B62BAD"/>
    <w:rsid w:val="00B64714"/>
    <w:rsid w:val="00B64B32"/>
    <w:rsid w:val="00B666C1"/>
    <w:rsid w:val="00B66740"/>
    <w:rsid w:val="00B66CEC"/>
    <w:rsid w:val="00B67253"/>
    <w:rsid w:val="00B70B40"/>
    <w:rsid w:val="00B70DE5"/>
    <w:rsid w:val="00B72336"/>
    <w:rsid w:val="00B741C7"/>
    <w:rsid w:val="00B825CE"/>
    <w:rsid w:val="00B828B4"/>
    <w:rsid w:val="00B867E8"/>
    <w:rsid w:val="00B91E23"/>
    <w:rsid w:val="00B94030"/>
    <w:rsid w:val="00B96BCE"/>
    <w:rsid w:val="00B97772"/>
    <w:rsid w:val="00BA22F6"/>
    <w:rsid w:val="00BA2BEA"/>
    <w:rsid w:val="00BA3300"/>
    <w:rsid w:val="00BA5263"/>
    <w:rsid w:val="00BA5E97"/>
    <w:rsid w:val="00BA7CAC"/>
    <w:rsid w:val="00BB0046"/>
    <w:rsid w:val="00BB0957"/>
    <w:rsid w:val="00BB12BE"/>
    <w:rsid w:val="00BB19B0"/>
    <w:rsid w:val="00BB30A1"/>
    <w:rsid w:val="00BB3C51"/>
    <w:rsid w:val="00BB4731"/>
    <w:rsid w:val="00BB7AE4"/>
    <w:rsid w:val="00BC2831"/>
    <w:rsid w:val="00BC58DE"/>
    <w:rsid w:val="00BC5EF1"/>
    <w:rsid w:val="00BC6136"/>
    <w:rsid w:val="00BC6711"/>
    <w:rsid w:val="00BC6ACE"/>
    <w:rsid w:val="00BC714A"/>
    <w:rsid w:val="00BD07E9"/>
    <w:rsid w:val="00BD14B4"/>
    <w:rsid w:val="00BD1EEC"/>
    <w:rsid w:val="00BD5618"/>
    <w:rsid w:val="00BD769C"/>
    <w:rsid w:val="00BE2B3D"/>
    <w:rsid w:val="00BE5914"/>
    <w:rsid w:val="00BE598D"/>
    <w:rsid w:val="00BE7EA4"/>
    <w:rsid w:val="00BF106B"/>
    <w:rsid w:val="00BF2EF7"/>
    <w:rsid w:val="00BF34FC"/>
    <w:rsid w:val="00BF6878"/>
    <w:rsid w:val="00C02D5B"/>
    <w:rsid w:val="00C02DE7"/>
    <w:rsid w:val="00C04C6B"/>
    <w:rsid w:val="00C04CC8"/>
    <w:rsid w:val="00C12B2F"/>
    <w:rsid w:val="00C1352E"/>
    <w:rsid w:val="00C149FD"/>
    <w:rsid w:val="00C16293"/>
    <w:rsid w:val="00C17CF6"/>
    <w:rsid w:val="00C24264"/>
    <w:rsid w:val="00C25422"/>
    <w:rsid w:val="00C329F6"/>
    <w:rsid w:val="00C34523"/>
    <w:rsid w:val="00C35EEB"/>
    <w:rsid w:val="00C3680B"/>
    <w:rsid w:val="00C36C9C"/>
    <w:rsid w:val="00C3799A"/>
    <w:rsid w:val="00C406FC"/>
    <w:rsid w:val="00C40860"/>
    <w:rsid w:val="00C41032"/>
    <w:rsid w:val="00C42658"/>
    <w:rsid w:val="00C44776"/>
    <w:rsid w:val="00C47D00"/>
    <w:rsid w:val="00C5062D"/>
    <w:rsid w:val="00C508DA"/>
    <w:rsid w:val="00C5090B"/>
    <w:rsid w:val="00C518BC"/>
    <w:rsid w:val="00C538B8"/>
    <w:rsid w:val="00C57C23"/>
    <w:rsid w:val="00C57D53"/>
    <w:rsid w:val="00C61105"/>
    <w:rsid w:val="00C61613"/>
    <w:rsid w:val="00C6374C"/>
    <w:rsid w:val="00C63DBE"/>
    <w:rsid w:val="00C648B9"/>
    <w:rsid w:val="00C655BE"/>
    <w:rsid w:val="00C66F53"/>
    <w:rsid w:val="00C66FA9"/>
    <w:rsid w:val="00C67DDB"/>
    <w:rsid w:val="00C708BD"/>
    <w:rsid w:val="00C70D6A"/>
    <w:rsid w:val="00C71FFC"/>
    <w:rsid w:val="00C72B33"/>
    <w:rsid w:val="00C72ECD"/>
    <w:rsid w:val="00C7653E"/>
    <w:rsid w:val="00C77FF5"/>
    <w:rsid w:val="00C80E4F"/>
    <w:rsid w:val="00C84AB1"/>
    <w:rsid w:val="00C87CA2"/>
    <w:rsid w:val="00C902C3"/>
    <w:rsid w:val="00C91371"/>
    <w:rsid w:val="00C91693"/>
    <w:rsid w:val="00C91EB0"/>
    <w:rsid w:val="00C928EB"/>
    <w:rsid w:val="00C92B37"/>
    <w:rsid w:val="00C92C43"/>
    <w:rsid w:val="00C93EB8"/>
    <w:rsid w:val="00C95210"/>
    <w:rsid w:val="00C967E8"/>
    <w:rsid w:val="00C9729D"/>
    <w:rsid w:val="00CA074D"/>
    <w:rsid w:val="00CA0EDC"/>
    <w:rsid w:val="00CA128F"/>
    <w:rsid w:val="00CA16B6"/>
    <w:rsid w:val="00CA22D5"/>
    <w:rsid w:val="00CA2754"/>
    <w:rsid w:val="00CA32F7"/>
    <w:rsid w:val="00CA604E"/>
    <w:rsid w:val="00CA6684"/>
    <w:rsid w:val="00CB1BBC"/>
    <w:rsid w:val="00CB277F"/>
    <w:rsid w:val="00CB3F44"/>
    <w:rsid w:val="00CB669D"/>
    <w:rsid w:val="00CC1E7E"/>
    <w:rsid w:val="00CC3CBF"/>
    <w:rsid w:val="00CC5493"/>
    <w:rsid w:val="00CC6C43"/>
    <w:rsid w:val="00CD0A5A"/>
    <w:rsid w:val="00CD1BDD"/>
    <w:rsid w:val="00CD38C3"/>
    <w:rsid w:val="00CD69BE"/>
    <w:rsid w:val="00CD6DEB"/>
    <w:rsid w:val="00CE0405"/>
    <w:rsid w:val="00CE23DF"/>
    <w:rsid w:val="00CE264D"/>
    <w:rsid w:val="00CE3C4E"/>
    <w:rsid w:val="00CE4647"/>
    <w:rsid w:val="00CE7CA5"/>
    <w:rsid w:val="00CF0ACB"/>
    <w:rsid w:val="00CF10CE"/>
    <w:rsid w:val="00CF152F"/>
    <w:rsid w:val="00CF18AE"/>
    <w:rsid w:val="00CF1A37"/>
    <w:rsid w:val="00CF2D46"/>
    <w:rsid w:val="00CF356C"/>
    <w:rsid w:val="00CF3A02"/>
    <w:rsid w:val="00CF3D1A"/>
    <w:rsid w:val="00CF70F2"/>
    <w:rsid w:val="00CF75BE"/>
    <w:rsid w:val="00D0352E"/>
    <w:rsid w:val="00D03A3D"/>
    <w:rsid w:val="00D05216"/>
    <w:rsid w:val="00D05374"/>
    <w:rsid w:val="00D10D39"/>
    <w:rsid w:val="00D11071"/>
    <w:rsid w:val="00D15DC5"/>
    <w:rsid w:val="00D205A2"/>
    <w:rsid w:val="00D208B8"/>
    <w:rsid w:val="00D22774"/>
    <w:rsid w:val="00D33F81"/>
    <w:rsid w:val="00D359D1"/>
    <w:rsid w:val="00D3787D"/>
    <w:rsid w:val="00D379D2"/>
    <w:rsid w:val="00D41DC0"/>
    <w:rsid w:val="00D420C3"/>
    <w:rsid w:val="00D43420"/>
    <w:rsid w:val="00D43B5B"/>
    <w:rsid w:val="00D44F50"/>
    <w:rsid w:val="00D44F7B"/>
    <w:rsid w:val="00D465DC"/>
    <w:rsid w:val="00D46ACC"/>
    <w:rsid w:val="00D47B42"/>
    <w:rsid w:val="00D50328"/>
    <w:rsid w:val="00D5054E"/>
    <w:rsid w:val="00D52333"/>
    <w:rsid w:val="00D52E40"/>
    <w:rsid w:val="00D53AE1"/>
    <w:rsid w:val="00D56628"/>
    <w:rsid w:val="00D60472"/>
    <w:rsid w:val="00D63E9A"/>
    <w:rsid w:val="00D6622D"/>
    <w:rsid w:val="00D67228"/>
    <w:rsid w:val="00D727D4"/>
    <w:rsid w:val="00D72998"/>
    <w:rsid w:val="00D7451E"/>
    <w:rsid w:val="00D74716"/>
    <w:rsid w:val="00D75B27"/>
    <w:rsid w:val="00D77610"/>
    <w:rsid w:val="00D77C54"/>
    <w:rsid w:val="00D77C8B"/>
    <w:rsid w:val="00D819EA"/>
    <w:rsid w:val="00D81E48"/>
    <w:rsid w:val="00D8363B"/>
    <w:rsid w:val="00D83859"/>
    <w:rsid w:val="00D8558C"/>
    <w:rsid w:val="00D8621C"/>
    <w:rsid w:val="00D87C0D"/>
    <w:rsid w:val="00D9278D"/>
    <w:rsid w:val="00D93AB7"/>
    <w:rsid w:val="00D94235"/>
    <w:rsid w:val="00D9688A"/>
    <w:rsid w:val="00D96BB3"/>
    <w:rsid w:val="00D978CB"/>
    <w:rsid w:val="00DA0223"/>
    <w:rsid w:val="00DA3B13"/>
    <w:rsid w:val="00DA524B"/>
    <w:rsid w:val="00DA7722"/>
    <w:rsid w:val="00DB0F50"/>
    <w:rsid w:val="00DB1F2E"/>
    <w:rsid w:val="00DB3179"/>
    <w:rsid w:val="00DB34DA"/>
    <w:rsid w:val="00DB65E1"/>
    <w:rsid w:val="00DB6AF6"/>
    <w:rsid w:val="00DB7A04"/>
    <w:rsid w:val="00DC02BC"/>
    <w:rsid w:val="00DC0D9B"/>
    <w:rsid w:val="00DC1142"/>
    <w:rsid w:val="00DC1500"/>
    <w:rsid w:val="00DC1A77"/>
    <w:rsid w:val="00DC479B"/>
    <w:rsid w:val="00DC491F"/>
    <w:rsid w:val="00DC4CC2"/>
    <w:rsid w:val="00DC557A"/>
    <w:rsid w:val="00DC559F"/>
    <w:rsid w:val="00DC771D"/>
    <w:rsid w:val="00DD01B2"/>
    <w:rsid w:val="00DD1C50"/>
    <w:rsid w:val="00DD392A"/>
    <w:rsid w:val="00DD51FF"/>
    <w:rsid w:val="00DD5282"/>
    <w:rsid w:val="00DD6C39"/>
    <w:rsid w:val="00DE10F9"/>
    <w:rsid w:val="00DE23B1"/>
    <w:rsid w:val="00DE4451"/>
    <w:rsid w:val="00DE4AB2"/>
    <w:rsid w:val="00DE537F"/>
    <w:rsid w:val="00DE5C5B"/>
    <w:rsid w:val="00DE63B4"/>
    <w:rsid w:val="00DF2A2A"/>
    <w:rsid w:val="00DF43BF"/>
    <w:rsid w:val="00DF46D4"/>
    <w:rsid w:val="00DF6588"/>
    <w:rsid w:val="00DF6F74"/>
    <w:rsid w:val="00DF7299"/>
    <w:rsid w:val="00E0069D"/>
    <w:rsid w:val="00E0146C"/>
    <w:rsid w:val="00E01AAA"/>
    <w:rsid w:val="00E03009"/>
    <w:rsid w:val="00E041A1"/>
    <w:rsid w:val="00E043F2"/>
    <w:rsid w:val="00E05D32"/>
    <w:rsid w:val="00E066BC"/>
    <w:rsid w:val="00E0693D"/>
    <w:rsid w:val="00E07AFC"/>
    <w:rsid w:val="00E12843"/>
    <w:rsid w:val="00E153F1"/>
    <w:rsid w:val="00E161BD"/>
    <w:rsid w:val="00E1750C"/>
    <w:rsid w:val="00E21583"/>
    <w:rsid w:val="00E2351B"/>
    <w:rsid w:val="00E26775"/>
    <w:rsid w:val="00E274C9"/>
    <w:rsid w:val="00E27B45"/>
    <w:rsid w:val="00E306A6"/>
    <w:rsid w:val="00E31E10"/>
    <w:rsid w:val="00E3417F"/>
    <w:rsid w:val="00E35549"/>
    <w:rsid w:val="00E365E9"/>
    <w:rsid w:val="00E378F7"/>
    <w:rsid w:val="00E41AD0"/>
    <w:rsid w:val="00E41BEF"/>
    <w:rsid w:val="00E42128"/>
    <w:rsid w:val="00E4240F"/>
    <w:rsid w:val="00E425D1"/>
    <w:rsid w:val="00E427A3"/>
    <w:rsid w:val="00E44FE0"/>
    <w:rsid w:val="00E47EEF"/>
    <w:rsid w:val="00E47F2B"/>
    <w:rsid w:val="00E55CED"/>
    <w:rsid w:val="00E562AD"/>
    <w:rsid w:val="00E564F4"/>
    <w:rsid w:val="00E56B80"/>
    <w:rsid w:val="00E57810"/>
    <w:rsid w:val="00E60705"/>
    <w:rsid w:val="00E61C71"/>
    <w:rsid w:val="00E62AEE"/>
    <w:rsid w:val="00E672E3"/>
    <w:rsid w:val="00E70858"/>
    <w:rsid w:val="00E709D3"/>
    <w:rsid w:val="00E70B5E"/>
    <w:rsid w:val="00E72B17"/>
    <w:rsid w:val="00E74730"/>
    <w:rsid w:val="00E74FC8"/>
    <w:rsid w:val="00E76354"/>
    <w:rsid w:val="00E769FA"/>
    <w:rsid w:val="00E841C6"/>
    <w:rsid w:val="00E87230"/>
    <w:rsid w:val="00E92459"/>
    <w:rsid w:val="00E935EF"/>
    <w:rsid w:val="00E9393C"/>
    <w:rsid w:val="00E94051"/>
    <w:rsid w:val="00E952AC"/>
    <w:rsid w:val="00E9577F"/>
    <w:rsid w:val="00E9582F"/>
    <w:rsid w:val="00EA02BD"/>
    <w:rsid w:val="00EA107A"/>
    <w:rsid w:val="00EA241A"/>
    <w:rsid w:val="00EA3B14"/>
    <w:rsid w:val="00EA3C87"/>
    <w:rsid w:val="00EA40E4"/>
    <w:rsid w:val="00EA5322"/>
    <w:rsid w:val="00EA5882"/>
    <w:rsid w:val="00EA753A"/>
    <w:rsid w:val="00EB0CA3"/>
    <w:rsid w:val="00EB1EC2"/>
    <w:rsid w:val="00EB3D7D"/>
    <w:rsid w:val="00EB7D9E"/>
    <w:rsid w:val="00EC45EB"/>
    <w:rsid w:val="00EC5376"/>
    <w:rsid w:val="00EC5590"/>
    <w:rsid w:val="00EC6488"/>
    <w:rsid w:val="00ED0791"/>
    <w:rsid w:val="00ED0FB2"/>
    <w:rsid w:val="00ED1A13"/>
    <w:rsid w:val="00ED2E8A"/>
    <w:rsid w:val="00ED4FE3"/>
    <w:rsid w:val="00ED5054"/>
    <w:rsid w:val="00ED7D12"/>
    <w:rsid w:val="00EE311F"/>
    <w:rsid w:val="00EE354E"/>
    <w:rsid w:val="00EE462B"/>
    <w:rsid w:val="00EE4ACF"/>
    <w:rsid w:val="00EE6796"/>
    <w:rsid w:val="00EE6AEB"/>
    <w:rsid w:val="00EE7FDE"/>
    <w:rsid w:val="00EF422D"/>
    <w:rsid w:val="00EF4318"/>
    <w:rsid w:val="00EF6E52"/>
    <w:rsid w:val="00F00AE6"/>
    <w:rsid w:val="00F02BD5"/>
    <w:rsid w:val="00F02FE9"/>
    <w:rsid w:val="00F068D6"/>
    <w:rsid w:val="00F07732"/>
    <w:rsid w:val="00F07909"/>
    <w:rsid w:val="00F1132C"/>
    <w:rsid w:val="00F11401"/>
    <w:rsid w:val="00F1265C"/>
    <w:rsid w:val="00F12A98"/>
    <w:rsid w:val="00F13D26"/>
    <w:rsid w:val="00F13D99"/>
    <w:rsid w:val="00F140B8"/>
    <w:rsid w:val="00F14454"/>
    <w:rsid w:val="00F1781E"/>
    <w:rsid w:val="00F17828"/>
    <w:rsid w:val="00F20238"/>
    <w:rsid w:val="00F22355"/>
    <w:rsid w:val="00F233F4"/>
    <w:rsid w:val="00F23A0C"/>
    <w:rsid w:val="00F24138"/>
    <w:rsid w:val="00F247D9"/>
    <w:rsid w:val="00F24800"/>
    <w:rsid w:val="00F26B50"/>
    <w:rsid w:val="00F26E5F"/>
    <w:rsid w:val="00F27468"/>
    <w:rsid w:val="00F30868"/>
    <w:rsid w:val="00F30C02"/>
    <w:rsid w:val="00F32A20"/>
    <w:rsid w:val="00F346E9"/>
    <w:rsid w:val="00F36D74"/>
    <w:rsid w:val="00F4087E"/>
    <w:rsid w:val="00F441BE"/>
    <w:rsid w:val="00F45EF2"/>
    <w:rsid w:val="00F50D6A"/>
    <w:rsid w:val="00F51EB5"/>
    <w:rsid w:val="00F5263F"/>
    <w:rsid w:val="00F536DF"/>
    <w:rsid w:val="00F54FA0"/>
    <w:rsid w:val="00F55213"/>
    <w:rsid w:val="00F55BFF"/>
    <w:rsid w:val="00F57808"/>
    <w:rsid w:val="00F62003"/>
    <w:rsid w:val="00F6648D"/>
    <w:rsid w:val="00F67B94"/>
    <w:rsid w:val="00F7320E"/>
    <w:rsid w:val="00F745E3"/>
    <w:rsid w:val="00F74B74"/>
    <w:rsid w:val="00F75010"/>
    <w:rsid w:val="00F7543E"/>
    <w:rsid w:val="00F76641"/>
    <w:rsid w:val="00F76772"/>
    <w:rsid w:val="00F76C9F"/>
    <w:rsid w:val="00F7707A"/>
    <w:rsid w:val="00F77A61"/>
    <w:rsid w:val="00F8266E"/>
    <w:rsid w:val="00F87E7F"/>
    <w:rsid w:val="00F87F9F"/>
    <w:rsid w:val="00F90AD0"/>
    <w:rsid w:val="00F93101"/>
    <w:rsid w:val="00F9531C"/>
    <w:rsid w:val="00F9685D"/>
    <w:rsid w:val="00FA02DE"/>
    <w:rsid w:val="00FA103E"/>
    <w:rsid w:val="00FA12A2"/>
    <w:rsid w:val="00FA142C"/>
    <w:rsid w:val="00FA73F1"/>
    <w:rsid w:val="00FA78D2"/>
    <w:rsid w:val="00FB2AC4"/>
    <w:rsid w:val="00FB3D3D"/>
    <w:rsid w:val="00FB4550"/>
    <w:rsid w:val="00FB50BC"/>
    <w:rsid w:val="00FB6822"/>
    <w:rsid w:val="00FC4FC1"/>
    <w:rsid w:val="00FC6835"/>
    <w:rsid w:val="00FC6C7B"/>
    <w:rsid w:val="00FD32F0"/>
    <w:rsid w:val="00FD4798"/>
    <w:rsid w:val="00FD57DA"/>
    <w:rsid w:val="00FD646D"/>
    <w:rsid w:val="00FE0099"/>
    <w:rsid w:val="00FE1B09"/>
    <w:rsid w:val="00FE5025"/>
    <w:rsid w:val="00FF04AC"/>
    <w:rsid w:val="00FF37D7"/>
    <w:rsid w:val="00FF3DC2"/>
    <w:rsid w:val="00FF5D63"/>
    <w:rsid w:val="01003EB5"/>
    <w:rsid w:val="01785653"/>
    <w:rsid w:val="017C40F3"/>
    <w:rsid w:val="018F20D0"/>
    <w:rsid w:val="01BC32CB"/>
    <w:rsid w:val="01CC8FDB"/>
    <w:rsid w:val="02E65DAD"/>
    <w:rsid w:val="02EFF7AD"/>
    <w:rsid w:val="02F37673"/>
    <w:rsid w:val="03343F7D"/>
    <w:rsid w:val="035884EF"/>
    <w:rsid w:val="035F775A"/>
    <w:rsid w:val="03A31579"/>
    <w:rsid w:val="03B23DEA"/>
    <w:rsid w:val="041EE5FA"/>
    <w:rsid w:val="0425DC60"/>
    <w:rsid w:val="04A3F698"/>
    <w:rsid w:val="04A932A3"/>
    <w:rsid w:val="04AF278C"/>
    <w:rsid w:val="04C628DE"/>
    <w:rsid w:val="051DBDA1"/>
    <w:rsid w:val="055E8425"/>
    <w:rsid w:val="05AE306D"/>
    <w:rsid w:val="063072CE"/>
    <w:rsid w:val="072D840D"/>
    <w:rsid w:val="07476585"/>
    <w:rsid w:val="0780A0DA"/>
    <w:rsid w:val="07A48D11"/>
    <w:rsid w:val="07A91B3E"/>
    <w:rsid w:val="07BE6257"/>
    <w:rsid w:val="07D7EF5B"/>
    <w:rsid w:val="07E54050"/>
    <w:rsid w:val="08673B4A"/>
    <w:rsid w:val="08910706"/>
    <w:rsid w:val="08C1BC57"/>
    <w:rsid w:val="08D03F72"/>
    <w:rsid w:val="08F74E1F"/>
    <w:rsid w:val="09277E62"/>
    <w:rsid w:val="094E1889"/>
    <w:rsid w:val="09557114"/>
    <w:rsid w:val="097A2549"/>
    <w:rsid w:val="0A05CE32"/>
    <w:rsid w:val="0A728CA9"/>
    <w:rsid w:val="0AAAB472"/>
    <w:rsid w:val="0AD07DD4"/>
    <w:rsid w:val="0AF07BF6"/>
    <w:rsid w:val="0B101011"/>
    <w:rsid w:val="0B5C0EF0"/>
    <w:rsid w:val="0B6267E4"/>
    <w:rsid w:val="0B6AF311"/>
    <w:rsid w:val="0B89A3EA"/>
    <w:rsid w:val="0BDA16F2"/>
    <w:rsid w:val="0C17C0E9"/>
    <w:rsid w:val="0C55C76C"/>
    <w:rsid w:val="0C5B54DB"/>
    <w:rsid w:val="0C653A9F"/>
    <w:rsid w:val="0C7E302B"/>
    <w:rsid w:val="0CC194BF"/>
    <w:rsid w:val="0CE60358"/>
    <w:rsid w:val="0CF6B061"/>
    <w:rsid w:val="0D2EDAE0"/>
    <w:rsid w:val="0D32E118"/>
    <w:rsid w:val="0D5BFC60"/>
    <w:rsid w:val="0D6558D1"/>
    <w:rsid w:val="0E185CC2"/>
    <w:rsid w:val="0E1CAE96"/>
    <w:rsid w:val="0E1E9413"/>
    <w:rsid w:val="0E204A48"/>
    <w:rsid w:val="0E3B4868"/>
    <w:rsid w:val="0E63BE14"/>
    <w:rsid w:val="0E7AAC40"/>
    <w:rsid w:val="0ECD7D5E"/>
    <w:rsid w:val="0F071347"/>
    <w:rsid w:val="0F4FF7E7"/>
    <w:rsid w:val="0F5F6C56"/>
    <w:rsid w:val="0F6F791F"/>
    <w:rsid w:val="0F8EFA89"/>
    <w:rsid w:val="0FA485F9"/>
    <w:rsid w:val="0FAAAD01"/>
    <w:rsid w:val="0FBC1AA9"/>
    <w:rsid w:val="1023573D"/>
    <w:rsid w:val="1159EDE0"/>
    <w:rsid w:val="115A1F0B"/>
    <w:rsid w:val="1174EBDD"/>
    <w:rsid w:val="118E474C"/>
    <w:rsid w:val="11D8CCA5"/>
    <w:rsid w:val="1217063A"/>
    <w:rsid w:val="122B338E"/>
    <w:rsid w:val="127A5F99"/>
    <w:rsid w:val="127DE6F2"/>
    <w:rsid w:val="12A158BF"/>
    <w:rsid w:val="12D6A0B4"/>
    <w:rsid w:val="1333DA8A"/>
    <w:rsid w:val="139386DF"/>
    <w:rsid w:val="13D01B6E"/>
    <w:rsid w:val="13FDC09B"/>
    <w:rsid w:val="140153ED"/>
    <w:rsid w:val="1406AA40"/>
    <w:rsid w:val="14174EDB"/>
    <w:rsid w:val="142ABE1D"/>
    <w:rsid w:val="14CC0DF0"/>
    <w:rsid w:val="14F2B3BA"/>
    <w:rsid w:val="1549EC37"/>
    <w:rsid w:val="155AA4B6"/>
    <w:rsid w:val="159765ED"/>
    <w:rsid w:val="1647F859"/>
    <w:rsid w:val="16C501BF"/>
    <w:rsid w:val="170C5FEA"/>
    <w:rsid w:val="17908B51"/>
    <w:rsid w:val="17ADE193"/>
    <w:rsid w:val="17F59B09"/>
    <w:rsid w:val="18288E14"/>
    <w:rsid w:val="188776AE"/>
    <w:rsid w:val="1889554C"/>
    <w:rsid w:val="1898BD18"/>
    <w:rsid w:val="1913FEDA"/>
    <w:rsid w:val="1938A009"/>
    <w:rsid w:val="19468F89"/>
    <w:rsid w:val="19541EFD"/>
    <w:rsid w:val="19984BA3"/>
    <w:rsid w:val="19CF1706"/>
    <w:rsid w:val="1A02C99F"/>
    <w:rsid w:val="1A062CFA"/>
    <w:rsid w:val="1AC0CF73"/>
    <w:rsid w:val="1AE7AEA0"/>
    <w:rsid w:val="1B452031"/>
    <w:rsid w:val="1B81768F"/>
    <w:rsid w:val="1BF9929E"/>
    <w:rsid w:val="1C011BB6"/>
    <w:rsid w:val="1C769A48"/>
    <w:rsid w:val="1C87DE7B"/>
    <w:rsid w:val="1C98F115"/>
    <w:rsid w:val="1D6AAD99"/>
    <w:rsid w:val="1DE866DC"/>
    <w:rsid w:val="1DF71601"/>
    <w:rsid w:val="1E2BCA7F"/>
    <w:rsid w:val="1E3CA5A4"/>
    <w:rsid w:val="1E6B04E7"/>
    <w:rsid w:val="1E7E61AE"/>
    <w:rsid w:val="1E920969"/>
    <w:rsid w:val="1E98FD4C"/>
    <w:rsid w:val="1F959462"/>
    <w:rsid w:val="1FB92785"/>
    <w:rsid w:val="1FDDFF00"/>
    <w:rsid w:val="2025E72A"/>
    <w:rsid w:val="205F45B8"/>
    <w:rsid w:val="206A7991"/>
    <w:rsid w:val="20A04F3F"/>
    <w:rsid w:val="20E01859"/>
    <w:rsid w:val="21620F70"/>
    <w:rsid w:val="216E626D"/>
    <w:rsid w:val="2175D9FD"/>
    <w:rsid w:val="21971ADF"/>
    <w:rsid w:val="21D98101"/>
    <w:rsid w:val="21E6D113"/>
    <w:rsid w:val="2244C143"/>
    <w:rsid w:val="22673DD4"/>
    <w:rsid w:val="227BAB6C"/>
    <w:rsid w:val="22A2B5DD"/>
    <w:rsid w:val="22D6798F"/>
    <w:rsid w:val="2380A936"/>
    <w:rsid w:val="23996F28"/>
    <w:rsid w:val="239D9AA8"/>
    <w:rsid w:val="23A5ED3F"/>
    <w:rsid w:val="23F2E3A1"/>
    <w:rsid w:val="240AC8EA"/>
    <w:rsid w:val="24622ADC"/>
    <w:rsid w:val="247AC051"/>
    <w:rsid w:val="248A07B6"/>
    <w:rsid w:val="248F59F3"/>
    <w:rsid w:val="24A92365"/>
    <w:rsid w:val="252D643B"/>
    <w:rsid w:val="2579E9A4"/>
    <w:rsid w:val="2582EB51"/>
    <w:rsid w:val="25B20D0B"/>
    <w:rsid w:val="25D29BEA"/>
    <w:rsid w:val="25E04054"/>
    <w:rsid w:val="25EAB6B9"/>
    <w:rsid w:val="26048702"/>
    <w:rsid w:val="261885A2"/>
    <w:rsid w:val="2622277B"/>
    <w:rsid w:val="26380EAC"/>
    <w:rsid w:val="26D7693E"/>
    <w:rsid w:val="26FAFDB1"/>
    <w:rsid w:val="27231B2C"/>
    <w:rsid w:val="2749BABB"/>
    <w:rsid w:val="274D6E2D"/>
    <w:rsid w:val="274EA5B5"/>
    <w:rsid w:val="27694247"/>
    <w:rsid w:val="277A7D1E"/>
    <w:rsid w:val="27D9A0EA"/>
    <w:rsid w:val="27FEB31D"/>
    <w:rsid w:val="28F37877"/>
    <w:rsid w:val="2955BE24"/>
    <w:rsid w:val="2971AC72"/>
    <w:rsid w:val="29831115"/>
    <w:rsid w:val="29C1B968"/>
    <w:rsid w:val="2A1EAFE0"/>
    <w:rsid w:val="2A3C328F"/>
    <w:rsid w:val="2A7F9A14"/>
    <w:rsid w:val="2A962288"/>
    <w:rsid w:val="2A98BB58"/>
    <w:rsid w:val="2AC74DEF"/>
    <w:rsid w:val="2AE73ABE"/>
    <w:rsid w:val="2B2A0562"/>
    <w:rsid w:val="2B5A5CE6"/>
    <w:rsid w:val="2B79B883"/>
    <w:rsid w:val="2B9107BD"/>
    <w:rsid w:val="2BA2CA2D"/>
    <w:rsid w:val="2BE31D0D"/>
    <w:rsid w:val="2C059DC6"/>
    <w:rsid w:val="2C42594B"/>
    <w:rsid w:val="2CB4CDFE"/>
    <w:rsid w:val="2CC3DC8A"/>
    <w:rsid w:val="2CCB987B"/>
    <w:rsid w:val="2CCE5B02"/>
    <w:rsid w:val="2D6D1CA1"/>
    <w:rsid w:val="2D730F6C"/>
    <w:rsid w:val="2DBFBED9"/>
    <w:rsid w:val="2DF1BDC0"/>
    <w:rsid w:val="2E0989C7"/>
    <w:rsid w:val="2E230965"/>
    <w:rsid w:val="2E5578F0"/>
    <w:rsid w:val="2E7C503C"/>
    <w:rsid w:val="2E8BFC7F"/>
    <w:rsid w:val="2F13031A"/>
    <w:rsid w:val="2F8B4E23"/>
    <w:rsid w:val="2FD3C436"/>
    <w:rsid w:val="301A16B2"/>
    <w:rsid w:val="30291246"/>
    <w:rsid w:val="305ACCC4"/>
    <w:rsid w:val="30B6F2D7"/>
    <w:rsid w:val="30BFBF64"/>
    <w:rsid w:val="30C2FCD3"/>
    <w:rsid w:val="30CE5E28"/>
    <w:rsid w:val="313FB1C5"/>
    <w:rsid w:val="315A5098"/>
    <w:rsid w:val="318373ED"/>
    <w:rsid w:val="327CFCF7"/>
    <w:rsid w:val="32B2B289"/>
    <w:rsid w:val="32C7B562"/>
    <w:rsid w:val="32CF7017"/>
    <w:rsid w:val="32D1B113"/>
    <w:rsid w:val="32FF8344"/>
    <w:rsid w:val="331798CC"/>
    <w:rsid w:val="3386C01E"/>
    <w:rsid w:val="343F71E6"/>
    <w:rsid w:val="34C83350"/>
    <w:rsid w:val="34D11D04"/>
    <w:rsid w:val="34E2568C"/>
    <w:rsid w:val="3515518A"/>
    <w:rsid w:val="35221000"/>
    <w:rsid w:val="352AE2AC"/>
    <w:rsid w:val="35BD61F4"/>
    <w:rsid w:val="35C18272"/>
    <w:rsid w:val="35FC7AF4"/>
    <w:rsid w:val="3616EAEA"/>
    <w:rsid w:val="3653F68A"/>
    <w:rsid w:val="3692B4EC"/>
    <w:rsid w:val="36A06138"/>
    <w:rsid w:val="36B05CC0"/>
    <w:rsid w:val="36B5225B"/>
    <w:rsid w:val="37323AC0"/>
    <w:rsid w:val="37323E57"/>
    <w:rsid w:val="377CD424"/>
    <w:rsid w:val="37AF9227"/>
    <w:rsid w:val="37B3EA3B"/>
    <w:rsid w:val="3820CFFD"/>
    <w:rsid w:val="38309856"/>
    <w:rsid w:val="3880D5CF"/>
    <w:rsid w:val="389926E2"/>
    <w:rsid w:val="38A1BA1D"/>
    <w:rsid w:val="38BE4616"/>
    <w:rsid w:val="38C66572"/>
    <w:rsid w:val="38D0D78D"/>
    <w:rsid w:val="38DB7F70"/>
    <w:rsid w:val="390769AE"/>
    <w:rsid w:val="394F2324"/>
    <w:rsid w:val="397E7FC2"/>
    <w:rsid w:val="398AFFD4"/>
    <w:rsid w:val="398D5EA3"/>
    <w:rsid w:val="39B22970"/>
    <w:rsid w:val="39C536E7"/>
    <w:rsid w:val="3A26F1D7"/>
    <w:rsid w:val="3A43E236"/>
    <w:rsid w:val="3A44A7BF"/>
    <w:rsid w:val="3AB60AB4"/>
    <w:rsid w:val="3AF6DC1F"/>
    <w:rsid w:val="3B0F6E40"/>
    <w:rsid w:val="3B356948"/>
    <w:rsid w:val="3B838C84"/>
    <w:rsid w:val="3BD98CB5"/>
    <w:rsid w:val="3C13090D"/>
    <w:rsid w:val="3C27B073"/>
    <w:rsid w:val="3C2EBB85"/>
    <w:rsid w:val="3C82C57A"/>
    <w:rsid w:val="3CA31F45"/>
    <w:rsid w:val="3CAC23B1"/>
    <w:rsid w:val="3CC8E736"/>
    <w:rsid w:val="3D5A9FE6"/>
    <w:rsid w:val="3D62F213"/>
    <w:rsid w:val="3D8CC867"/>
    <w:rsid w:val="3DA17FDB"/>
    <w:rsid w:val="3E29EB91"/>
    <w:rsid w:val="3E2BC19A"/>
    <w:rsid w:val="3E65E151"/>
    <w:rsid w:val="3EA81693"/>
    <w:rsid w:val="3EDFD9D7"/>
    <w:rsid w:val="3EFEF5B6"/>
    <w:rsid w:val="3F4D3BBC"/>
    <w:rsid w:val="3FD851C0"/>
    <w:rsid w:val="404DD6BD"/>
    <w:rsid w:val="40781E27"/>
    <w:rsid w:val="40DC8EFF"/>
    <w:rsid w:val="40E310F9"/>
    <w:rsid w:val="40F19020"/>
    <w:rsid w:val="4191B103"/>
    <w:rsid w:val="419C0606"/>
    <w:rsid w:val="41B5EFC7"/>
    <w:rsid w:val="41FADA74"/>
    <w:rsid w:val="421C7E63"/>
    <w:rsid w:val="4236329C"/>
    <w:rsid w:val="424A9F39"/>
    <w:rsid w:val="42551438"/>
    <w:rsid w:val="425714B3"/>
    <w:rsid w:val="4286C180"/>
    <w:rsid w:val="42A09F29"/>
    <w:rsid w:val="42B7CD11"/>
    <w:rsid w:val="43987E92"/>
    <w:rsid w:val="43C79ADD"/>
    <w:rsid w:val="43DE503E"/>
    <w:rsid w:val="43ED4CDA"/>
    <w:rsid w:val="4413390F"/>
    <w:rsid w:val="443B0DC9"/>
    <w:rsid w:val="4442E60C"/>
    <w:rsid w:val="445B5963"/>
    <w:rsid w:val="4476E801"/>
    <w:rsid w:val="448C99AF"/>
    <w:rsid w:val="44AF2C0D"/>
    <w:rsid w:val="44C73C96"/>
    <w:rsid w:val="44C8BA4D"/>
    <w:rsid w:val="4510B031"/>
    <w:rsid w:val="451B5F59"/>
    <w:rsid w:val="4536BC0B"/>
    <w:rsid w:val="4574A59A"/>
    <w:rsid w:val="459B56E9"/>
    <w:rsid w:val="45AD07D6"/>
    <w:rsid w:val="45FE725C"/>
    <w:rsid w:val="46202229"/>
    <w:rsid w:val="46248BED"/>
    <w:rsid w:val="46556664"/>
    <w:rsid w:val="46C9938F"/>
    <w:rsid w:val="47307675"/>
    <w:rsid w:val="478F8FB2"/>
    <w:rsid w:val="47AAB9EA"/>
    <w:rsid w:val="47C3E247"/>
    <w:rsid w:val="47FC9A3F"/>
    <w:rsid w:val="481A6751"/>
    <w:rsid w:val="484F4D11"/>
    <w:rsid w:val="4855C718"/>
    <w:rsid w:val="4895DC59"/>
    <w:rsid w:val="492BC423"/>
    <w:rsid w:val="49468A4B"/>
    <w:rsid w:val="495470BE"/>
    <w:rsid w:val="49CFE371"/>
    <w:rsid w:val="49E42018"/>
    <w:rsid w:val="49E787D0"/>
    <w:rsid w:val="4A31A928"/>
    <w:rsid w:val="4AB8D93D"/>
    <w:rsid w:val="4AD186CE"/>
    <w:rsid w:val="4AFB8309"/>
    <w:rsid w:val="4B5A9D79"/>
    <w:rsid w:val="4BAE400F"/>
    <w:rsid w:val="4C5A1A2A"/>
    <w:rsid w:val="4C64072D"/>
    <w:rsid w:val="4CE4F715"/>
    <w:rsid w:val="4CF2231E"/>
    <w:rsid w:val="4CF66DDA"/>
    <w:rsid w:val="4DC3DBFA"/>
    <w:rsid w:val="4DE6AF87"/>
    <w:rsid w:val="4DEC09C1"/>
    <w:rsid w:val="4E3323CB"/>
    <w:rsid w:val="4E3FBF37"/>
    <w:rsid w:val="4E7F4D2F"/>
    <w:rsid w:val="4F0346C0"/>
    <w:rsid w:val="4F34F7AE"/>
    <w:rsid w:val="4F7787E3"/>
    <w:rsid w:val="4FCEF42C"/>
    <w:rsid w:val="5019B21D"/>
    <w:rsid w:val="50207109"/>
    <w:rsid w:val="50419089"/>
    <w:rsid w:val="504A8507"/>
    <w:rsid w:val="50574D78"/>
    <w:rsid w:val="5088E778"/>
    <w:rsid w:val="509C1C85"/>
    <w:rsid w:val="50A9C76F"/>
    <w:rsid w:val="50B7A942"/>
    <w:rsid w:val="50C93BE1"/>
    <w:rsid w:val="50E29455"/>
    <w:rsid w:val="50F66761"/>
    <w:rsid w:val="51B6EEA1"/>
    <w:rsid w:val="51F17EED"/>
    <w:rsid w:val="51FE7092"/>
    <w:rsid w:val="52040578"/>
    <w:rsid w:val="52839E53"/>
    <w:rsid w:val="531EEEA3"/>
    <w:rsid w:val="537B284D"/>
    <w:rsid w:val="53A104C9"/>
    <w:rsid w:val="53E009CB"/>
    <w:rsid w:val="544C6C36"/>
    <w:rsid w:val="544DE699"/>
    <w:rsid w:val="5453A420"/>
    <w:rsid w:val="547A6625"/>
    <w:rsid w:val="54893CF2"/>
    <w:rsid w:val="5491FA9D"/>
    <w:rsid w:val="5573A0CE"/>
    <w:rsid w:val="55C8BA0A"/>
    <w:rsid w:val="5604C890"/>
    <w:rsid w:val="561A248D"/>
    <w:rsid w:val="567E2014"/>
    <w:rsid w:val="56AB5E18"/>
    <w:rsid w:val="56C309FE"/>
    <w:rsid w:val="56C8CB7A"/>
    <w:rsid w:val="571D5357"/>
    <w:rsid w:val="575DEA27"/>
    <w:rsid w:val="58CAB19D"/>
    <w:rsid w:val="58DB5FA8"/>
    <w:rsid w:val="58FDCB16"/>
    <w:rsid w:val="5955DFA2"/>
    <w:rsid w:val="595EE957"/>
    <w:rsid w:val="59A5A5B3"/>
    <w:rsid w:val="59A7D1FE"/>
    <w:rsid w:val="59BE03C7"/>
    <w:rsid w:val="59BE9C7B"/>
    <w:rsid w:val="5AB521F5"/>
    <w:rsid w:val="5AD188B2"/>
    <w:rsid w:val="5B883155"/>
    <w:rsid w:val="5B8CC5F7"/>
    <w:rsid w:val="5BBA943F"/>
    <w:rsid w:val="5BE7EFEB"/>
    <w:rsid w:val="5C47333E"/>
    <w:rsid w:val="5C59992C"/>
    <w:rsid w:val="5C72D20A"/>
    <w:rsid w:val="5C808A26"/>
    <w:rsid w:val="5C83CFE8"/>
    <w:rsid w:val="5CF52FAF"/>
    <w:rsid w:val="5D129A0D"/>
    <w:rsid w:val="5D45A171"/>
    <w:rsid w:val="5D4CF2B9"/>
    <w:rsid w:val="5DA1479E"/>
    <w:rsid w:val="5E00FD7E"/>
    <w:rsid w:val="5EBE9F68"/>
    <w:rsid w:val="5EC42FE4"/>
    <w:rsid w:val="5EF3A7C9"/>
    <w:rsid w:val="5F22229A"/>
    <w:rsid w:val="5FC9FD37"/>
    <w:rsid w:val="60109963"/>
    <w:rsid w:val="60477670"/>
    <w:rsid w:val="604AB3FD"/>
    <w:rsid w:val="60755EC8"/>
    <w:rsid w:val="60974796"/>
    <w:rsid w:val="60A3CE7F"/>
    <w:rsid w:val="60F1B23B"/>
    <w:rsid w:val="610B6DED"/>
    <w:rsid w:val="61B880D8"/>
    <w:rsid w:val="61FFFA2E"/>
    <w:rsid w:val="62112F29"/>
    <w:rsid w:val="62764269"/>
    <w:rsid w:val="6289A60D"/>
    <w:rsid w:val="629D2325"/>
    <w:rsid w:val="62A0072B"/>
    <w:rsid w:val="636A9851"/>
    <w:rsid w:val="63848D55"/>
    <w:rsid w:val="64162204"/>
    <w:rsid w:val="64B895C5"/>
    <w:rsid w:val="65152542"/>
    <w:rsid w:val="6562857D"/>
    <w:rsid w:val="656569F0"/>
    <w:rsid w:val="658059E1"/>
    <w:rsid w:val="65948475"/>
    <w:rsid w:val="65BB280C"/>
    <w:rsid w:val="6610F956"/>
    <w:rsid w:val="664190E8"/>
    <w:rsid w:val="664F30E3"/>
    <w:rsid w:val="6661693C"/>
    <w:rsid w:val="66B7485C"/>
    <w:rsid w:val="66C50249"/>
    <w:rsid w:val="66D0DB61"/>
    <w:rsid w:val="671BC6D7"/>
    <w:rsid w:val="672F00BA"/>
    <w:rsid w:val="67E226A6"/>
    <w:rsid w:val="67E42E67"/>
    <w:rsid w:val="68144FDD"/>
    <w:rsid w:val="6818C519"/>
    <w:rsid w:val="681AD054"/>
    <w:rsid w:val="682D7784"/>
    <w:rsid w:val="683F1702"/>
    <w:rsid w:val="68E68CF8"/>
    <w:rsid w:val="68FF1DDD"/>
    <w:rsid w:val="691358A4"/>
    <w:rsid w:val="6976A1F4"/>
    <w:rsid w:val="69824053"/>
    <w:rsid w:val="69C2ECBA"/>
    <w:rsid w:val="69EEBB4C"/>
    <w:rsid w:val="6A0318B1"/>
    <w:rsid w:val="6A0BFD05"/>
    <w:rsid w:val="6A1433B0"/>
    <w:rsid w:val="6A39F929"/>
    <w:rsid w:val="6A4D6C75"/>
    <w:rsid w:val="6A627625"/>
    <w:rsid w:val="6A9192CF"/>
    <w:rsid w:val="6B045D70"/>
    <w:rsid w:val="6B0E9B1C"/>
    <w:rsid w:val="6B22DB34"/>
    <w:rsid w:val="6B7651F9"/>
    <w:rsid w:val="6B926B27"/>
    <w:rsid w:val="6B94A442"/>
    <w:rsid w:val="6B9C2C26"/>
    <w:rsid w:val="6BC2D1F0"/>
    <w:rsid w:val="6BEF72DC"/>
    <w:rsid w:val="6C617FA3"/>
    <w:rsid w:val="6C67E8CA"/>
    <w:rsid w:val="6CCFA75C"/>
    <w:rsid w:val="6CD129BF"/>
    <w:rsid w:val="6D06E1F1"/>
    <w:rsid w:val="6D59C498"/>
    <w:rsid w:val="6DA26914"/>
    <w:rsid w:val="6DDDF36A"/>
    <w:rsid w:val="6E246AA8"/>
    <w:rsid w:val="6EA10ADD"/>
    <w:rsid w:val="6EB611FF"/>
    <w:rsid w:val="6EC7E58A"/>
    <w:rsid w:val="6EDF1E0A"/>
    <w:rsid w:val="6EDF4EF2"/>
    <w:rsid w:val="6F027D5F"/>
    <w:rsid w:val="6F038E2D"/>
    <w:rsid w:val="6F3360F2"/>
    <w:rsid w:val="6F35E748"/>
    <w:rsid w:val="6F4C9186"/>
    <w:rsid w:val="6F58D9E8"/>
    <w:rsid w:val="6F64A495"/>
    <w:rsid w:val="6F9FD0E7"/>
    <w:rsid w:val="6FC7FC08"/>
    <w:rsid w:val="704AE1C1"/>
    <w:rsid w:val="7060E64F"/>
    <w:rsid w:val="7066E7B1"/>
    <w:rsid w:val="706BABD2"/>
    <w:rsid w:val="7083D94C"/>
    <w:rsid w:val="70A3EBDA"/>
    <w:rsid w:val="70B59B3A"/>
    <w:rsid w:val="70CEE353"/>
    <w:rsid w:val="70F0D58F"/>
    <w:rsid w:val="70FE1DB3"/>
    <w:rsid w:val="711FF99C"/>
    <w:rsid w:val="71A09DB2"/>
    <w:rsid w:val="71DB1765"/>
    <w:rsid w:val="71E4EBBA"/>
    <w:rsid w:val="727B50CF"/>
    <w:rsid w:val="727C7F84"/>
    <w:rsid w:val="72B49C11"/>
    <w:rsid w:val="72FAD6E1"/>
    <w:rsid w:val="7309B776"/>
    <w:rsid w:val="73377F41"/>
    <w:rsid w:val="734FC02F"/>
    <w:rsid w:val="73573363"/>
    <w:rsid w:val="736D8414"/>
    <w:rsid w:val="73D720B2"/>
    <w:rsid w:val="742A77EB"/>
    <w:rsid w:val="745BCB8B"/>
    <w:rsid w:val="745E296B"/>
    <w:rsid w:val="746285A3"/>
    <w:rsid w:val="746D9F16"/>
    <w:rsid w:val="74837A3E"/>
    <w:rsid w:val="74A32196"/>
    <w:rsid w:val="74A37F66"/>
    <w:rsid w:val="74E811AE"/>
    <w:rsid w:val="759DEF05"/>
    <w:rsid w:val="75B14848"/>
    <w:rsid w:val="75D5B45A"/>
    <w:rsid w:val="76104F6F"/>
    <w:rsid w:val="76439DB5"/>
    <w:rsid w:val="7685DA4D"/>
    <w:rsid w:val="76C9B27F"/>
    <w:rsid w:val="76D36073"/>
    <w:rsid w:val="76FEF8D2"/>
    <w:rsid w:val="782DCBB4"/>
    <w:rsid w:val="785EC95D"/>
    <w:rsid w:val="791AD011"/>
    <w:rsid w:val="7935969D"/>
    <w:rsid w:val="79387AC7"/>
    <w:rsid w:val="794E2687"/>
    <w:rsid w:val="796FCE72"/>
    <w:rsid w:val="7976711A"/>
    <w:rsid w:val="79D123F9"/>
    <w:rsid w:val="79D94355"/>
    <w:rsid w:val="7A018239"/>
    <w:rsid w:val="7A382980"/>
    <w:rsid w:val="7A57B914"/>
    <w:rsid w:val="7A9F6E8F"/>
    <w:rsid w:val="7AA10621"/>
    <w:rsid w:val="7AAC87DD"/>
    <w:rsid w:val="7B66CE78"/>
    <w:rsid w:val="7B681ECA"/>
    <w:rsid w:val="7B8BAC9E"/>
    <w:rsid w:val="7BA244B7"/>
    <w:rsid w:val="7BF54DA6"/>
    <w:rsid w:val="7C4038E2"/>
    <w:rsid w:val="7C48C128"/>
    <w:rsid w:val="7C67117D"/>
    <w:rsid w:val="7C73F636"/>
    <w:rsid w:val="7CC62CE8"/>
    <w:rsid w:val="7CF1FA3E"/>
    <w:rsid w:val="7D0FFACB"/>
    <w:rsid w:val="7D16A593"/>
    <w:rsid w:val="7D83713C"/>
    <w:rsid w:val="7D87016E"/>
    <w:rsid w:val="7DA31E87"/>
    <w:rsid w:val="7DB67E5C"/>
    <w:rsid w:val="7E0238F7"/>
    <w:rsid w:val="7ECD223B"/>
    <w:rsid w:val="7EFA4891"/>
    <w:rsid w:val="7F25C68B"/>
    <w:rsid w:val="7F42769F"/>
    <w:rsid w:val="7F610F27"/>
    <w:rsid w:val="7F834837"/>
    <w:rsid w:val="7F9E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5A54"/>
  <w15:chartTrackingRefBased/>
  <w15:docId w15:val="{3FE3A66B-E6E0-4C7A-B5EE-1C83E03C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28F"/>
    <w:rPr>
      <w:rFonts w:ascii="Times New Roman" w:hAnsi="Times New Roman"/>
      <w:sz w:val="24"/>
    </w:rPr>
  </w:style>
  <w:style w:type="paragraph" w:styleId="Heading1">
    <w:name w:val="heading 1"/>
    <w:basedOn w:val="Normal"/>
    <w:next w:val="Normal"/>
    <w:link w:val="Heading1Char"/>
    <w:uiPriority w:val="9"/>
    <w:qFormat/>
    <w:rsid w:val="00B72336"/>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65623E"/>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360D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D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D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D6B"/>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360D6B"/>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360D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D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D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D6B"/>
    <w:rPr>
      <w:rFonts w:eastAsiaTheme="majorEastAsia" w:cstheme="majorBidi"/>
      <w:color w:val="272727" w:themeColor="text1" w:themeTint="D8"/>
    </w:rPr>
  </w:style>
  <w:style w:type="paragraph" w:styleId="Title">
    <w:name w:val="Title"/>
    <w:basedOn w:val="Normal"/>
    <w:next w:val="Normal"/>
    <w:link w:val="TitleChar"/>
    <w:uiPriority w:val="10"/>
    <w:qFormat/>
    <w:rsid w:val="00360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D6B"/>
    <w:pPr>
      <w:spacing w:before="160"/>
      <w:jc w:val="center"/>
    </w:pPr>
    <w:rPr>
      <w:i/>
      <w:iCs/>
      <w:color w:val="404040" w:themeColor="text1" w:themeTint="BF"/>
    </w:rPr>
  </w:style>
  <w:style w:type="character" w:customStyle="1" w:styleId="QuoteChar">
    <w:name w:val="Quote Char"/>
    <w:basedOn w:val="DefaultParagraphFont"/>
    <w:link w:val="Quote"/>
    <w:uiPriority w:val="29"/>
    <w:rsid w:val="00360D6B"/>
    <w:rPr>
      <w:i/>
      <w:iCs/>
      <w:color w:val="404040" w:themeColor="text1" w:themeTint="BF"/>
    </w:rPr>
  </w:style>
  <w:style w:type="paragraph" w:styleId="ListParagraph">
    <w:name w:val="List Paragraph"/>
    <w:basedOn w:val="Normal"/>
    <w:uiPriority w:val="34"/>
    <w:qFormat/>
    <w:rsid w:val="00360D6B"/>
    <w:pPr>
      <w:ind w:left="720"/>
      <w:contextualSpacing/>
    </w:pPr>
  </w:style>
  <w:style w:type="character" w:styleId="IntenseEmphasis">
    <w:name w:val="Intense Emphasis"/>
    <w:basedOn w:val="DefaultParagraphFont"/>
    <w:uiPriority w:val="21"/>
    <w:qFormat/>
    <w:rsid w:val="00360D6B"/>
    <w:rPr>
      <w:i/>
      <w:iCs/>
      <w:color w:val="0F4761" w:themeColor="accent1" w:themeShade="BF"/>
    </w:rPr>
  </w:style>
  <w:style w:type="paragraph" w:styleId="IntenseQuote">
    <w:name w:val="Intense Quote"/>
    <w:basedOn w:val="Normal"/>
    <w:next w:val="Normal"/>
    <w:link w:val="IntenseQuoteChar"/>
    <w:uiPriority w:val="30"/>
    <w:qFormat/>
    <w:rsid w:val="00360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D6B"/>
    <w:rPr>
      <w:i/>
      <w:iCs/>
      <w:color w:val="0F4761" w:themeColor="accent1" w:themeShade="BF"/>
    </w:rPr>
  </w:style>
  <w:style w:type="character" w:styleId="IntenseReference">
    <w:name w:val="Intense Reference"/>
    <w:basedOn w:val="DefaultParagraphFont"/>
    <w:uiPriority w:val="32"/>
    <w:qFormat/>
    <w:rsid w:val="00360D6B"/>
    <w:rPr>
      <w:b/>
      <w:bCs/>
      <w:smallCaps/>
      <w:color w:val="0F4761" w:themeColor="accent1" w:themeShade="BF"/>
      <w:spacing w:val="5"/>
    </w:rPr>
  </w:style>
  <w:style w:type="paragraph" w:styleId="NoSpacing">
    <w:name w:val="No Spacing"/>
    <w:link w:val="NoSpacingChar"/>
    <w:uiPriority w:val="1"/>
    <w:qFormat/>
    <w:rsid w:val="00AE0DB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E0DBB"/>
    <w:rPr>
      <w:rFonts w:eastAsiaTheme="minorEastAsia"/>
      <w:kern w:val="0"/>
      <w14:ligatures w14:val="none"/>
    </w:rPr>
  </w:style>
  <w:style w:type="paragraph" w:styleId="TOCHeading">
    <w:name w:val="TOC Heading"/>
    <w:basedOn w:val="Heading1"/>
    <w:next w:val="Normal"/>
    <w:uiPriority w:val="39"/>
    <w:unhideWhenUsed/>
    <w:qFormat/>
    <w:rsid w:val="00B56F1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00C98"/>
    <w:pPr>
      <w:spacing w:after="100"/>
    </w:pPr>
  </w:style>
  <w:style w:type="character" w:styleId="Hyperlink">
    <w:name w:val="Hyperlink"/>
    <w:basedOn w:val="DefaultParagraphFont"/>
    <w:uiPriority w:val="99"/>
    <w:unhideWhenUsed/>
    <w:rsid w:val="00200C98"/>
    <w:rPr>
      <w:color w:val="467886" w:themeColor="hyperlink"/>
      <w:u w:val="single"/>
    </w:rPr>
  </w:style>
  <w:style w:type="paragraph" w:styleId="TOC2">
    <w:name w:val="toc 2"/>
    <w:basedOn w:val="Normal"/>
    <w:next w:val="Normal"/>
    <w:autoRedefine/>
    <w:uiPriority w:val="39"/>
    <w:unhideWhenUsed/>
    <w:rsid w:val="007A557D"/>
    <w:pPr>
      <w:spacing w:after="100"/>
      <w:ind w:left="220"/>
    </w:pPr>
  </w:style>
  <w:style w:type="paragraph" w:styleId="Header">
    <w:name w:val="header"/>
    <w:basedOn w:val="Normal"/>
    <w:link w:val="HeaderChar"/>
    <w:uiPriority w:val="99"/>
    <w:unhideWhenUsed/>
    <w:rsid w:val="00F95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31C"/>
  </w:style>
  <w:style w:type="paragraph" w:styleId="Footer">
    <w:name w:val="footer"/>
    <w:basedOn w:val="Normal"/>
    <w:link w:val="FooterChar"/>
    <w:uiPriority w:val="99"/>
    <w:unhideWhenUsed/>
    <w:rsid w:val="00F95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31C"/>
  </w:style>
  <w:style w:type="character" w:styleId="FollowedHyperlink">
    <w:name w:val="FollowedHyperlink"/>
    <w:basedOn w:val="DefaultParagraphFont"/>
    <w:uiPriority w:val="99"/>
    <w:semiHidden/>
    <w:unhideWhenUsed/>
    <w:rsid w:val="006E0342"/>
    <w:rPr>
      <w:color w:val="96607D" w:themeColor="followedHyperlink"/>
      <w:u w:val="single"/>
    </w:rPr>
  </w:style>
  <w:style w:type="paragraph" w:styleId="TOC3">
    <w:name w:val="toc 3"/>
    <w:basedOn w:val="Normal"/>
    <w:next w:val="Normal"/>
    <w:autoRedefine/>
    <w:uiPriority w:val="39"/>
    <w:unhideWhenUsed/>
    <w:rsid w:val="00DC1A77"/>
    <w:pPr>
      <w:spacing w:after="100"/>
      <w:ind w:left="440"/>
    </w:pPr>
    <w:rPr>
      <w:rFonts w:eastAsiaTheme="minorEastAsia" w:cs="Times New Roman"/>
      <w:kern w:val="0"/>
      <w14:ligatures w14:val="none"/>
    </w:rPr>
  </w:style>
  <w:style w:type="paragraph" w:styleId="ListBullet">
    <w:name w:val="List Bullet"/>
    <w:basedOn w:val="Normal"/>
    <w:uiPriority w:val="99"/>
    <w:unhideWhenUsed/>
    <w:rsid w:val="00722BD5"/>
    <w:pPr>
      <w:numPr>
        <w:numId w:val="16"/>
      </w:numPr>
      <w:contextualSpacing/>
    </w:pPr>
  </w:style>
  <w:style w:type="paragraph" w:styleId="NormalWeb">
    <w:name w:val="Normal (Web)"/>
    <w:basedOn w:val="Normal"/>
    <w:uiPriority w:val="99"/>
    <w:semiHidden/>
    <w:unhideWhenUsed/>
    <w:rsid w:val="005648E8"/>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5648E8"/>
    <w:rPr>
      <w:b/>
      <w:bCs/>
    </w:rPr>
  </w:style>
  <w:style w:type="table" w:styleId="TableGrid">
    <w:name w:val="Table Grid"/>
    <w:basedOn w:val="TableNormal"/>
    <w:uiPriority w:val="59"/>
    <w:rsid w:val="005648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394201">
      <w:bodyDiv w:val="1"/>
      <w:marLeft w:val="0"/>
      <w:marRight w:val="0"/>
      <w:marTop w:val="0"/>
      <w:marBottom w:val="0"/>
      <w:divBdr>
        <w:top w:val="none" w:sz="0" w:space="0" w:color="auto"/>
        <w:left w:val="none" w:sz="0" w:space="0" w:color="auto"/>
        <w:bottom w:val="none" w:sz="0" w:space="0" w:color="auto"/>
        <w:right w:val="none" w:sz="0" w:space="0" w:color="auto"/>
      </w:divBdr>
    </w:div>
    <w:div w:id="435177898">
      <w:bodyDiv w:val="1"/>
      <w:marLeft w:val="0"/>
      <w:marRight w:val="0"/>
      <w:marTop w:val="0"/>
      <w:marBottom w:val="0"/>
      <w:divBdr>
        <w:top w:val="none" w:sz="0" w:space="0" w:color="auto"/>
        <w:left w:val="none" w:sz="0" w:space="0" w:color="auto"/>
        <w:bottom w:val="none" w:sz="0" w:space="0" w:color="auto"/>
        <w:right w:val="none" w:sz="0" w:space="0" w:color="auto"/>
      </w:divBdr>
    </w:div>
    <w:div w:id="457530616">
      <w:bodyDiv w:val="1"/>
      <w:marLeft w:val="0"/>
      <w:marRight w:val="0"/>
      <w:marTop w:val="0"/>
      <w:marBottom w:val="0"/>
      <w:divBdr>
        <w:top w:val="none" w:sz="0" w:space="0" w:color="auto"/>
        <w:left w:val="none" w:sz="0" w:space="0" w:color="auto"/>
        <w:bottom w:val="none" w:sz="0" w:space="0" w:color="auto"/>
        <w:right w:val="none" w:sz="0" w:space="0" w:color="auto"/>
      </w:divBdr>
    </w:div>
    <w:div w:id="470486569">
      <w:bodyDiv w:val="1"/>
      <w:marLeft w:val="0"/>
      <w:marRight w:val="0"/>
      <w:marTop w:val="0"/>
      <w:marBottom w:val="0"/>
      <w:divBdr>
        <w:top w:val="none" w:sz="0" w:space="0" w:color="auto"/>
        <w:left w:val="none" w:sz="0" w:space="0" w:color="auto"/>
        <w:bottom w:val="none" w:sz="0" w:space="0" w:color="auto"/>
        <w:right w:val="none" w:sz="0" w:space="0" w:color="auto"/>
      </w:divBdr>
    </w:div>
    <w:div w:id="571164546">
      <w:bodyDiv w:val="1"/>
      <w:marLeft w:val="0"/>
      <w:marRight w:val="0"/>
      <w:marTop w:val="0"/>
      <w:marBottom w:val="0"/>
      <w:divBdr>
        <w:top w:val="none" w:sz="0" w:space="0" w:color="auto"/>
        <w:left w:val="none" w:sz="0" w:space="0" w:color="auto"/>
        <w:bottom w:val="none" w:sz="0" w:space="0" w:color="auto"/>
        <w:right w:val="none" w:sz="0" w:space="0" w:color="auto"/>
      </w:divBdr>
    </w:div>
    <w:div w:id="608008829">
      <w:bodyDiv w:val="1"/>
      <w:marLeft w:val="0"/>
      <w:marRight w:val="0"/>
      <w:marTop w:val="0"/>
      <w:marBottom w:val="0"/>
      <w:divBdr>
        <w:top w:val="none" w:sz="0" w:space="0" w:color="auto"/>
        <w:left w:val="none" w:sz="0" w:space="0" w:color="auto"/>
        <w:bottom w:val="none" w:sz="0" w:space="0" w:color="auto"/>
        <w:right w:val="none" w:sz="0" w:space="0" w:color="auto"/>
      </w:divBdr>
    </w:div>
    <w:div w:id="637535431">
      <w:bodyDiv w:val="1"/>
      <w:marLeft w:val="0"/>
      <w:marRight w:val="0"/>
      <w:marTop w:val="0"/>
      <w:marBottom w:val="0"/>
      <w:divBdr>
        <w:top w:val="none" w:sz="0" w:space="0" w:color="auto"/>
        <w:left w:val="none" w:sz="0" w:space="0" w:color="auto"/>
        <w:bottom w:val="none" w:sz="0" w:space="0" w:color="auto"/>
        <w:right w:val="none" w:sz="0" w:space="0" w:color="auto"/>
      </w:divBdr>
    </w:div>
    <w:div w:id="640155972">
      <w:bodyDiv w:val="1"/>
      <w:marLeft w:val="0"/>
      <w:marRight w:val="0"/>
      <w:marTop w:val="0"/>
      <w:marBottom w:val="0"/>
      <w:divBdr>
        <w:top w:val="none" w:sz="0" w:space="0" w:color="auto"/>
        <w:left w:val="none" w:sz="0" w:space="0" w:color="auto"/>
        <w:bottom w:val="none" w:sz="0" w:space="0" w:color="auto"/>
        <w:right w:val="none" w:sz="0" w:space="0" w:color="auto"/>
      </w:divBdr>
    </w:div>
    <w:div w:id="778060961">
      <w:bodyDiv w:val="1"/>
      <w:marLeft w:val="0"/>
      <w:marRight w:val="0"/>
      <w:marTop w:val="0"/>
      <w:marBottom w:val="0"/>
      <w:divBdr>
        <w:top w:val="none" w:sz="0" w:space="0" w:color="auto"/>
        <w:left w:val="none" w:sz="0" w:space="0" w:color="auto"/>
        <w:bottom w:val="none" w:sz="0" w:space="0" w:color="auto"/>
        <w:right w:val="none" w:sz="0" w:space="0" w:color="auto"/>
      </w:divBdr>
    </w:div>
    <w:div w:id="822625217">
      <w:bodyDiv w:val="1"/>
      <w:marLeft w:val="0"/>
      <w:marRight w:val="0"/>
      <w:marTop w:val="0"/>
      <w:marBottom w:val="0"/>
      <w:divBdr>
        <w:top w:val="none" w:sz="0" w:space="0" w:color="auto"/>
        <w:left w:val="none" w:sz="0" w:space="0" w:color="auto"/>
        <w:bottom w:val="none" w:sz="0" w:space="0" w:color="auto"/>
        <w:right w:val="none" w:sz="0" w:space="0" w:color="auto"/>
      </w:divBdr>
    </w:div>
    <w:div w:id="914170254">
      <w:bodyDiv w:val="1"/>
      <w:marLeft w:val="0"/>
      <w:marRight w:val="0"/>
      <w:marTop w:val="0"/>
      <w:marBottom w:val="0"/>
      <w:divBdr>
        <w:top w:val="none" w:sz="0" w:space="0" w:color="auto"/>
        <w:left w:val="none" w:sz="0" w:space="0" w:color="auto"/>
        <w:bottom w:val="none" w:sz="0" w:space="0" w:color="auto"/>
        <w:right w:val="none" w:sz="0" w:space="0" w:color="auto"/>
      </w:divBdr>
    </w:div>
    <w:div w:id="985167339">
      <w:bodyDiv w:val="1"/>
      <w:marLeft w:val="0"/>
      <w:marRight w:val="0"/>
      <w:marTop w:val="0"/>
      <w:marBottom w:val="0"/>
      <w:divBdr>
        <w:top w:val="none" w:sz="0" w:space="0" w:color="auto"/>
        <w:left w:val="none" w:sz="0" w:space="0" w:color="auto"/>
        <w:bottom w:val="none" w:sz="0" w:space="0" w:color="auto"/>
        <w:right w:val="none" w:sz="0" w:space="0" w:color="auto"/>
      </w:divBdr>
    </w:div>
    <w:div w:id="1106268740">
      <w:bodyDiv w:val="1"/>
      <w:marLeft w:val="0"/>
      <w:marRight w:val="0"/>
      <w:marTop w:val="0"/>
      <w:marBottom w:val="0"/>
      <w:divBdr>
        <w:top w:val="none" w:sz="0" w:space="0" w:color="auto"/>
        <w:left w:val="none" w:sz="0" w:space="0" w:color="auto"/>
        <w:bottom w:val="none" w:sz="0" w:space="0" w:color="auto"/>
        <w:right w:val="none" w:sz="0" w:space="0" w:color="auto"/>
      </w:divBdr>
    </w:div>
    <w:div w:id="1179931164">
      <w:bodyDiv w:val="1"/>
      <w:marLeft w:val="0"/>
      <w:marRight w:val="0"/>
      <w:marTop w:val="0"/>
      <w:marBottom w:val="0"/>
      <w:divBdr>
        <w:top w:val="none" w:sz="0" w:space="0" w:color="auto"/>
        <w:left w:val="none" w:sz="0" w:space="0" w:color="auto"/>
        <w:bottom w:val="none" w:sz="0" w:space="0" w:color="auto"/>
        <w:right w:val="none" w:sz="0" w:space="0" w:color="auto"/>
      </w:divBdr>
    </w:div>
    <w:div w:id="1250039483">
      <w:bodyDiv w:val="1"/>
      <w:marLeft w:val="0"/>
      <w:marRight w:val="0"/>
      <w:marTop w:val="0"/>
      <w:marBottom w:val="0"/>
      <w:divBdr>
        <w:top w:val="none" w:sz="0" w:space="0" w:color="auto"/>
        <w:left w:val="none" w:sz="0" w:space="0" w:color="auto"/>
        <w:bottom w:val="none" w:sz="0" w:space="0" w:color="auto"/>
        <w:right w:val="none" w:sz="0" w:space="0" w:color="auto"/>
      </w:divBdr>
    </w:div>
    <w:div w:id="1502698267">
      <w:bodyDiv w:val="1"/>
      <w:marLeft w:val="0"/>
      <w:marRight w:val="0"/>
      <w:marTop w:val="0"/>
      <w:marBottom w:val="0"/>
      <w:divBdr>
        <w:top w:val="none" w:sz="0" w:space="0" w:color="auto"/>
        <w:left w:val="none" w:sz="0" w:space="0" w:color="auto"/>
        <w:bottom w:val="none" w:sz="0" w:space="0" w:color="auto"/>
        <w:right w:val="none" w:sz="0" w:space="0" w:color="auto"/>
      </w:divBdr>
    </w:div>
    <w:div w:id="1536038421">
      <w:bodyDiv w:val="1"/>
      <w:marLeft w:val="0"/>
      <w:marRight w:val="0"/>
      <w:marTop w:val="0"/>
      <w:marBottom w:val="0"/>
      <w:divBdr>
        <w:top w:val="none" w:sz="0" w:space="0" w:color="auto"/>
        <w:left w:val="none" w:sz="0" w:space="0" w:color="auto"/>
        <w:bottom w:val="none" w:sz="0" w:space="0" w:color="auto"/>
        <w:right w:val="none" w:sz="0" w:space="0" w:color="auto"/>
      </w:divBdr>
    </w:div>
    <w:div w:id="1569069439">
      <w:bodyDiv w:val="1"/>
      <w:marLeft w:val="0"/>
      <w:marRight w:val="0"/>
      <w:marTop w:val="0"/>
      <w:marBottom w:val="0"/>
      <w:divBdr>
        <w:top w:val="none" w:sz="0" w:space="0" w:color="auto"/>
        <w:left w:val="none" w:sz="0" w:space="0" w:color="auto"/>
        <w:bottom w:val="none" w:sz="0" w:space="0" w:color="auto"/>
        <w:right w:val="none" w:sz="0" w:space="0" w:color="auto"/>
      </w:divBdr>
    </w:div>
    <w:div w:id="1805461385">
      <w:bodyDiv w:val="1"/>
      <w:marLeft w:val="0"/>
      <w:marRight w:val="0"/>
      <w:marTop w:val="0"/>
      <w:marBottom w:val="0"/>
      <w:divBdr>
        <w:top w:val="none" w:sz="0" w:space="0" w:color="auto"/>
        <w:left w:val="none" w:sz="0" w:space="0" w:color="auto"/>
        <w:bottom w:val="none" w:sz="0" w:space="0" w:color="auto"/>
        <w:right w:val="none" w:sz="0" w:space="0" w:color="auto"/>
      </w:divBdr>
    </w:div>
    <w:div w:id="1866751602">
      <w:bodyDiv w:val="1"/>
      <w:marLeft w:val="0"/>
      <w:marRight w:val="0"/>
      <w:marTop w:val="0"/>
      <w:marBottom w:val="0"/>
      <w:divBdr>
        <w:top w:val="none" w:sz="0" w:space="0" w:color="auto"/>
        <w:left w:val="none" w:sz="0" w:space="0" w:color="auto"/>
        <w:bottom w:val="none" w:sz="0" w:space="0" w:color="auto"/>
        <w:right w:val="none" w:sz="0" w:space="0" w:color="auto"/>
      </w:divBdr>
    </w:div>
    <w:div w:id="2000233501">
      <w:bodyDiv w:val="1"/>
      <w:marLeft w:val="0"/>
      <w:marRight w:val="0"/>
      <w:marTop w:val="0"/>
      <w:marBottom w:val="0"/>
      <w:divBdr>
        <w:top w:val="none" w:sz="0" w:space="0" w:color="auto"/>
        <w:left w:val="none" w:sz="0" w:space="0" w:color="auto"/>
        <w:bottom w:val="none" w:sz="0" w:space="0" w:color="auto"/>
        <w:right w:val="none" w:sz="0" w:space="0" w:color="auto"/>
      </w:divBdr>
    </w:div>
    <w:div w:id="2055494249">
      <w:bodyDiv w:val="1"/>
      <w:marLeft w:val="0"/>
      <w:marRight w:val="0"/>
      <w:marTop w:val="0"/>
      <w:marBottom w:val="0"/>
      <w:divBdr>
        <w:top w:val="none" w:sz="0" w:space="0" w:color="auto"/>
        <w:left w:val="none" w:sz="0" w:space="0" w:color="auto"/>
        <w:bottom w:val="none" w:sz="0" w:space="0" w:color="auto"/>
        <w:right w:val="none" w:sz="0" w:space="0" w:color="auto"/>
      </w:divBdr>
    </w:div>
    <w:div w:id="2077193515">
      <w:bodyDiv w:val="1"/>
      <w:marLeft w:val="0"/>
      <w:marRight w:val="0"/>
      <w:marTop w:val="0"/>
      <w:marBottom w:val="0"/>
      <w:divBdr>
        <w:top w:val="none" w:sz="0" w:space="0" w:color="auto"/>
        <w:left w:val="none" w:sz="0" w:space="0" w:color="auto"/>
        <w:bottom w:val="none" w:sz="0" w:space="0" w:color="auto"/>
        <w:right w:val="none" w:sz="0" w:space="0" w:color="auto"/>
      </w:divBdr>
    </w:div>
    <w:div w:id="209847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56BFD-2508-4709-9077-1BDB0A09E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20</Pages>
  <Words>4029</Words>
  <Characters>22966</Characters>
  <Application>Microsoft Office Word</Application>
  <DocSecurity>0</DocSecurity>
  <Lines>191</Lines>
  <Paragraphs>53</Paragraphs>
  <ScaleCrop>false</ScaleCrop>
  <Company>University of Arizona</Company>
  <LinksUpToDate>false</LinksUpToDate>
  <CharactersWithSpaces>26942</CharactersWithSpaces>
  <SharedDoc>false</SharedDoc>
  <HLinks>
    <vt:vector size="102" baseType="variant">
      <vt:variant>
        <vt:i4>1310777</vt:i4>
      </vt:variant>
      <vt:variant>
        <vt:i4>98</vt:i4>
      </vt:variant>
      <vt:variant>
        <vt:i4>0</vt:i4>
      </vt:variant>
      <vt:variant>
        <vt:i4>5</vt:i4>
      </vt:variant>
      <vt:variant>
        <vt:lpwstr/>
      </vt:variant>
      <vt:variant>
        <vt:lpwstr>_Toc165557877</vt:lpwstr>
      </vt:variant>
      <vt:variant>
        <vt:i4>1310777</vt:i4>
      </vt:variant>
      <vt:variant>
        <vt:i4>92</vt:i4>
      </vt:variant>
      <vt:variant>
        <vt:i4>0</vt:i4>
      </vt:variant>
      <vt:variant>
        <vt:i4>5</vt:i4>
      </vt:variant>
      <vt:variant>
        <vt:lpwstr/>
      </vt:variant>
      <vt:variant>
        <vt:lpwstr>_Toc165557876</vt:lpwstr>
      </vt:variant>
      <vt:variant>
        <vt:i4>1310777</vt:i4>
      </vt:variant>
      <vt:variant>
        <vt:i4>86</vt:i4>
      </vt:variant>
      <vt:variant>
        <vt:i4>0</vt:i4>
      </vt:variant>
      <vt:variant>
        <vt:i4>5</vt:i4>
      </vt:variant>
      <vt:variant>
        <vt:lpwstr/>
      </vt:variant>
      <vt:variant>
        <vt:lpwstr>_Toc165557875</vt:lpwstr>
      </vt:variant>
      <vt:variant>
        <vt:i4>1310777</vt:i4>
      </vt:variant>
      <vt:variant>
        <vt:i4>80</vt:i4>
      </vt:variant>
      <vt:variant>
        <vt:i4>0</vt:i4>
      </vt:variant>
      <vt:variant>
        <vt:i4>5</vt:i4>
      </vt:variant>
      <vt:variant>
        <vt:lpwstr/>
      </vt:variant>
      <vt:variant>
        <vt:lpwstr>_Toc165557874</vt:lpwstr>
      </vt:variant>
      <vt:variant>
        <vt:i4>1310777</vt:i4>
      </vt:variant>
      <vt:variant>
        <vt:i4>74</vt:i4>
      </vt:variant>
      <vt:variant>
        <vt:i4>0</vt:i4>
      </vt:variant>
      <vt:variant>
        <vt:i4>5</vt:i4>
      </vt:variant>
      <vt:variant>
        <vt:lpwstr/>
      </vt:variant>
      <vt:variant>
        <vt:lpwstr>_Toc165557873</vt:lpwstr>
      </vt:variant>
      <vt:variant>
        <vt:i4>1310777</vt:i4>
      </vt:variant>
      <vt:variant>
        <vt:i4>68</vt:i4>
      </vt:variant>
      <vt:variant>
        <vt:i4>0</vt:i4>
      </vt:variant>
      <vt:variant>
        <vt:i4>5</vt:i4>
      </vt:variant>
      <vt:variant>
        <vt:lpwstr/>
      </vt:variant>
      <vt:variant>
        <vt:lpwstr>_Toc165557872</vt:lpwstr>
      </vt:variant>
      <vt:variant>
        <vt:i4>1310777</vt:i4>
      </vt:variant>
      <vt:variant>
        <vt:i4>62</vt:i4>
      </vt:variant>
      <vt:variant>
        <vt:i4>0</vt:i4>
      </vt:variant>
      <vt:variant>
        <vt:i4>5</vt:i4>
      </vt:variant>
      <vt:variant>
        <vt:lpwstr/>
      </vt:variant>
      <vt:variant>
        <vt:lpwstr>_Toc165557871</vt:lpwstr>
      </vt:variant>
      <vt:variant>
        <vt:i4>1310777</vt:i4>
      </vt:variant>
      <vt:variant>
        <vt:i4>56</vt:i4>
      </vt:variant>
      <vt:variant>
        <vt:i4>0</vt:i4>
      </vt:variant>
      <vt:variant>
        <vt:i4>5</vt:i4>
      </vt:variant>
      <vt:variant>
        <vt:lpwstr/>
      </vt:variant>
      <vt:variant>
        <vt:lpwstr>_Toc165557870</vt:lpwstr>
      </vt:variant>
      <vt:variant>
        <vt:i4>1376313</vt:i4>
      </vt:variant>
      <vt:variant>
        <vt:i4>50</vt:i4>
      </vt:variant>
      <vt:variant>
        <vt:i4>0</vt:i4>
      </vt:variant>
      <vt:variant>
        <vt:i4>5</vt:i4>
      </vt:variant>
      <vt:variant>
        <vt:lpwstr/>
      </vt:variant>
      <vt:variant>
        <vt:lpwstr>_Toc165557869</vt:lpwstr>
      </vt:variant>
      <vt:variant>
        <vt:i4>1376313</vt:i4>
      </vt:variant>
      <vt:variant>
        <vt:i4>44</vt:i4>
      </vt:variant>
      <vt:variant>
        <vt:i4>0</vt:i4>
      </vt:variant>
      <vt:variant>
        <vt:i4>5</vt:i4>
      </vt:variant>
      <vt:variant>
        <vt:lpwstr/>
      </vt:variant>
      <vt:variant>
        <vt:lpwstr>_Toc165557868</vt:lpwstr>
      </vt:variant>
      <vt:variant>
        <vt:i4>1376313</vt:i4>
      </vt:variant>
      <vt:variant>
        <vt:i4>38</vt:i4>
      </vt:variant>
      <vt:variant>
        <vt:i4>0</vt:i4>
      </vt:variant>
      <vt:variant>
        <vt:i4>5</vt:i4>
      </vt:variant>
      <vt:variant>
        <vt:lpwstr/>
      </vt:variant>
      <vt:variant>
        <vt:lpwstr>_Toc165557867</vt:lpwstr>
      </vt:variant>
      <vt:variant>
        <vt:i4>1376313</vt:i4>
      </vt:variant>
      <vt:variant>
        <vt:i4>32</vt:i4>
      </vt:variant>
      <vt:variant>
        <vt:i4>0</vt:i4>
      </vt:variant>
      <vt:variant>
        <vt:i4>5</vt:i4>
      </vt:variant>
      <vt:variant>
        <vt:lpwstr/>
      </vt:variant>
      <vt:variant>
        <vt:lpwstr>_Toc165557866</vt:lpwstr>
      </vt:variant>
      <vt:variant>
        <vt:i4>1376313</vt:i4>
      </vt:variant>
      <vt:variant>
        <vt:i4>26</vt:i4>
      </vt:variant>
      <vt:variant>
        <vt:i4>0</vt:i4>
      </vt:variant>
      <vt:variant>
        <vt:i4>5</vt:i4>
      </vt:variant>
      <vt:variant>
        <vt:lpwstr/>
      </vt:variant>
      <vt:variant>
        <vt:lpwstr>_Toc165557865</vt:lpwstr>
      </vt:variant>
      <vt:variant>
        <vt:i4>1376313</vt:i4>
      </vt:variant>
      <vt:variant>
        <vt:i4>20</vt:i4>
      </vt:variant>
      <vt:variant>
        <vt:i4>0</vt:i4>
      </vt:variant>
      <vt:variant>
        <vt:i4>5</vt:i4>
      </vt:variant>
      <vt:variant>
        <vt:lpwstr/>
      </vt:variant>
      <vt:variant>
        <vt:lpwstr>_Toc165557864</vt:lpwstr>
      </vt:variant>
      <vt:variant>
        <vt:i4>1376313</vt:i4>
      </vt:variant>
      <vt:variant>
        <vt:i4>14</vt:i4>
      </vt:variant>
      <vt:variant>
        <vt:i4>0</vt:i4>
      </vt:variant>
      <vt:variant>
        <vt:i4>5</vt:i4>
      </vt:variant>
      <vt:variant>
        <vt:lpwstr/>
      </vt:variant>
      <vt:variant>
        <vt:lpwstr>_Toc165557863</vt:lpwstr>
      </vt:variant>
      <vt:variant>
        <vt:i4>1376313</vt:i4>
      </vt:variant>
      <vt:variant>
        <vt:i4>8</vt:i4>
      </vt:variant>
      <vt:variant>
        <vt:i4>0</vt:i4>
      </vt:variant>
      <vt:variant>
        <vt:i4>5</vt:i4>
      </vt:variant>
      <vt:variant>
        <vt:lpwstr/>
      </vt:variant>
      <vt:variant>
        <vt:lpwstr>_Toc165557862</vt:lpwstr>
      </vt:variant>
      <vt:variant>
        <vt:i4>1376313</vt:i4>
      </vt:variant>
      <vt:variant>
        <vt:i4>2</vt:i4>
      </vt:variant>
      <vt:variant>
        <vt:i4>0</vt:i4>
      </vt:variant>
      <vt:variant>
        <vt:i4>5</vt:i4>
      </vt:variant>
      <vt:variant>
        <vt:lpwstr/>
      </vt:variant>
      <vt:variant>
        <vt:lpwstr>_Toc165557861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Dataco supply chain analysis</dc:title>
  <dc:subject/>
  <dc:creator/>
  <cp:keywords/>
  <dc:description/>
  <cp:lastModifiedBy>Tumma, Teja - (krishnateja)</cp:lastModifiedBy>
  <cp:revision>165</cp:revision>
  <dcterms:created xsi:type="dcterms:W3CDTF">2024-05-01T22:20:00Z</dcterms:created>
  <dcterms:modified xsi:type="dcterms:W3CDTF">2024-05-04T05:35:00Z</dcterms:modified>
</cp:coreProperties>
</file>